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802C1" w14:textId="390C2128" w:rsidR="00490562" w:rsidRDefault="00490562">
      <w:pPr>
        <w:rPr>
          <w:rFonts w:ascii="Code Pro Bold" w:hAnsi="Code Pro Bold"/>
          <w:b/>
          <w:bCs/>
          <w:sz w:val="22"/>
          <w:szCs w:val="22"/>
          <w:lang w:val="sv-SE"/>
        </w:rPr>
      </w:pPr>
      <w:r w:rsidRPr="00490562">
        <w:rPr>
          <w:rFonts w:ascii="Code Pro Bold" w:hAnsi="Code Pro Bold"/>
          <w:b/>
          <w:bCs/>
          <w:sz w:val="22"/>
          <w:szCs w:val="22"/>
          <w:lang w:val="sv-SE"/>
        </w:rPr>
        <w:t>Förslag enkätfrågor föräldraskapsstöd</w:t>
      </w:r>
    </w:p>
    <w:p w14:paraId="37DDB84D" w14:textId="45F6E3A1" w:rsidR="00F64F6A" w:rsidRPr="00CF066D" w:rsidRDefault="0049143F">
      <w:pPr>
        <w:rPr>
          <w:lang w:val="sv-SE"/>
        </w:rPr>
      </w:pPr>
      <w:r w:rsidRPr="0049143F">
        <w:rPr>
          <w:lang w:val="sv-SE"/>
        </w:rPr>
        <w:t xml:space="preserve">Syftet med våra frågor är att förstå föräldrar i Göteborg bättre och se hur vi kan hjälpa </w:t>
      </w:r>
      <w:r w:rsidRPr="00F96092">
        <w:rPr>
          <w:lang w:val="sv-SE"/>
        </w:rPr>
        <w:t xml:space="preserve">föräldrar på ett bättre sätt. </w:t>
      </w:r>
      <w:r w:rsidR="00C9543E" w:rsidRPr="00F96092">
        <w:rPr>
          <w:lang w:val="sv-SE"/>
        </w:rPr>
        <w:t xml:space="preserve">Alla gör sitt bästa utifrån sina förutsättningar. </w:t>
      </w:r>
      <w:r w:rsidRPr="00F96092">
        <w:rPr>
          <w:lang w:val="sv-SE"/>
        </w:rPr>
        <w:t xml:space="preserve">Dina ärliga och anonyma svar är viktiga för att vi ska kunna skapa rätt stöd där det behövs. </w:t>
      </w:r>
    </w:p>
    <w:p w14:paraId="18C325C5" w14:textId="045FE88C" w:rsidR="00F96092" w:rsidRPr="00F64F6A" w:rsidRDefault="00336BA2">
      <w:pPr>
        <w:rPr>
          <w:rFonts w:ascii="Lato" w:hAnsi="Lato"/>
          <w:sz w:val="18"/>
          <w:szCs w:val="18"/>
          <w:lang w:val="sv-SE"/>
        </w:rPr>
      </w:pPr>
      <w:r w:rsidRPr="00336BA2">
        <w:rPr>
          <w:lang w:val="sv-SE"/>
        </w:rPr>
        <w:t xml:space="preserve">Det är helt normalt att familjer har olika situationer och rutiner. Om du inte bor med ditt barn hela tiden eller om ni inte träffas lika ofta, svara på frågorna utifrån de senaste två veckorna när ni har setts. </w:t>
      </w:r>
      <w:commentRangeStart w:id="0"/>
      <w:r w:rsidRPr="00336BA2">
        <w:rPr>
          <w:lang w:val="sv-SE"/>
        </w:rPr>
        <w:t xml:space="preserve">Om du har flera barn, vänligen svara utifrån den situation som du upplever som mest utmanande just nu. </w:t>
      </w:r>
      <w:commentRangeEnd w:id="0"/>
      <w:r w:rsidR="00985DB1">
        <w:rPr>
          <w:rStyle w:val="CommentReference"/>
        </w:rPr>
        <w:commentReference w:id="0"/>
      </w:r>
      <w:r w:rsidRPr="00336BA2">
        <w:rPr>
          <w:lang w:val="sv-SE"/>
        </w:rPr>
        <w:t>Det är okej att svara baserat på den tid ni faktiskt har varit tillsammans.</w:t>
      </w:r>
      <w:r w:rsidR="00CF066D">
        <w:rPr>
          <w:lang w:val="sv-SE"/>
        </w:rPr>
        <w:t xml:space="preserve"> </w:t>
      </w:r>
      <w:r w:rsidR="00F96092" w:rsidRPr="0049143F">
        <w:rPr>
          <w:lang w:val="sv-SE"/>
        </w:rPr>
        <w:t>Tack för din medverkan!</w:t>
      </w:r>
    </w:p>
    <w:p w14:paraId="61904E0B" w14:textId="4F3F0318" w:rsidR="00490562" w:rsidRPr="002360EA" w:rsidRDefault="00AE4619">
      <w:pPr>
        <w:rPr>
          <w:rFonts w:ascii="Lato" w:hAnsi="Lato"/>
          <w:sz w:val="18"/>
          <w:szCs w:val="18"/>
          <w:lang w:val="sv-SE"/>
        </w:rPr>
      </w:pPr>
      <w:r w:rsidRPr="002360EA">
        <w:rPr>
          <w:rFonts w:ascii="Lato" w:hAnsi="Lato"/>
          <w:sz w:val="18"/>
          <w:szCs w:val="18"/>
          <w:lang w:val="sv-SE"/>
        </w:rPr>
        <w:t>(</w:t>
      </w:r>
      <w:r w:rsidR="007254B4" w:rsidRPr="002360EA">
        <w:rPr>
          <w:rFonts w:ascii="Lato" w:hAnsi="Lato"/>
          <w:sz w:val="18"/>
          <w:szCs w:val="18"/>
          <w:lang w:val="sv-SE"/>
        </w:rPr>
        <w:t>enkäten kommer att börja med en kort introduktion och ett antal frågor kring bakgrundsvariabler såsom kön)</w:t>
      </w:r>
    </w:p>
    <w:p w14:paraId="70B1D06C" w14:textId="77777777" w:rsidR="00490562" w:rsidRDefault="00490562">
      <w:pPr>
        <w:rPr>
          <w:rFonts w:ascii="Code Pro Bold" w:hAnsi="Code Pro Bold"/>
          <w:b/>
          <w:bCs/>
          <w:sz w:val="22"/>
          <w:szCs w:val="22"/>
          <w:lang w:val="sv-SE"/>
        </w:rPr>
      </w:pPr>
    </w:p>
    <w:p w14:paraId="647A3D2D" w14:textId="3E33B18E" w:rsidR="00EC4272" w:rsidRPr="00490562" w:rsidRDefault="00EC4272" w:rsidP="00EC4272">
      <w:pPr>
        <w:rPr>
          <w:rFonts w:ascii="Lato" w:hAnsi="Lato"/>
          <w:b/>
          <w:bCs/>
          <w:sz w:val="22"/>
          <w:szCs w:val="22"/>
          <w:lang w:val="sv-SE"/>
        </w:rPr>
      </w:pPr>
      <w:r>
        <w:rPr>
          <w:rFonts w:ascii="Lato" w:hAnsi="Lato"/>
          <w:b/>
          <w:bCs/>
          <w:sz w:val="22"/>
          <w:szCs w:val="22"/>
          <w:lang w:val="sv-SE"/>
        </w:rPr>
        <w:t>–</w:t>
      </w:r>
      <w:del w:id="1" w:author="Marit Preuter" w:date="2025-03-13T10:52:00Z" w16du:dateUtc="2025-03-13T09:52:00Z">
        <w:r w:rsidDel="003C1CAD">
          <w:rPr>
            <w:rFonts w:ascii="Lato" w:hAnsi="Lato"/>
            <w:b/>
            <w:bCs/>
            <w:sz w:val="22"/>
            <w:szCs w:val="22"/>
            <w:lang w:val="sv-SE"/>
          </w:rPr>
          <w:delText xml:space="preserve">Föräldrar </w:delText>
        </w:r>
        <w:r w:rsidRPr="001F6387" w:rsidDel="003C1CAD">
          <w:rPr>
            <w:rFonts w:ascii="Lato" w:hAnsi="Lato"/>
            <w:b/>
            <w:bCs/>
            <w:sz w:val="22"/>
            <w:szCs w:val="22"/>
            <w:lang w:val="sv-SE"/>
          </w:rPr>
          <w:delText xml:space="preserve">vill ofta att barn ska börja eller sluta göra saker, som att komma till matbordet, plocka undan eller stänga av skärmen. Det är normalt att sådana situationer inte alltid går som planerat. De här frågorna handlar om hur du </w:delText>
        </w:r>
        <w:r w:rsidR="00F14985" w:rsidDel="003C1CAD">
          <w:rPr>
            <w:rFonts w:ascii="Lato" w:hAnsi="Lato"/>
            <w:b/>
            <w:bCs/>
            <w:sz w:val="22"/>
            <w:szCs w:val="22"/>
            <w:lang w:val="sv-SE"/>
          </w:rPr>
          <w:delText>har hanterat</w:delText>
        </w:r>
        <w:r w:rsidRPr="001F6387" w:rsidDel="003C1CAD">
          <w:rPr>
            <w:rFonts w:ascii="Lato" w:hAnsi="Lato"/>
            <w:b/>
            <w:bCs/>
            <w:sz w:val="22"/>
            <w:szCs w:val="22"/>
            <w:lang w:val="sv-SE"/>
          </w:rPr>
          <w:delText xml:space="preserve"> liknande situationer </w:delText>
        </w:r>
        <w:bookmarkStart w:id="2" w:name="_Hlk192659429"/>
        <w:r w:rsidRPr="001F6387" w:rsidDel="003C1CAD">
          <w:rPr>
            <w:rFonts w:ascii="Lato" w:hAnsi="Lato"/>
            <w:b/>
            <w:bCs/>
            <w:sz w:val="22"/>
            <w:szCs w:val="22"/>
            <w:lang w:val="sv-SE"/>
          </w:rPr>
          <w:delText xml:space="preserve">under </w:delText>
        </w:r>
        <w:r w:rsidR="00F14985" w:rsidDel="003C1CAD">
          <w:rPr>
            <w:rFonts w:ascii="Lato" w:hAnsi="Lato"/>
            <w:b/>
            <w:bCs/>
            <w:sz w:val="22"/>
            <w:szCs w:val="22"/>
            <w:lang w:val="sv-SE"/>
          </w:rPr>
          <w:delText>e</w:delText>
        </w:r>
        <w:r w:rsidR="00F14985" w:rsidRPr="00F14985" w:rsidDel="003C1CAD">
          <w:rPr>
            <w:rFonts w:ascii="Lato" w:hAnsi="Lato"/>
            <w:b/>
            <w:bCs/>
            <w:sz w:val="22"/>
            <w:szCs w:val="22"/>
            <w:lang w:val="sv-SE"/>
          </w:rPr>
          <w:delText>n typisk vecka tillsammans med ditt barn den senaste tiden</w:delText>
        </w:r>
        <w:bookmarkEnd w:id="2"/>
        <w:r w:rsidRPr="001F6387" w:rsidDel="003C1CAD">
          <w:rPr>
            <w:rFonts w:ascii="Lato" w:hAnsi="Lato"/>
            <w:b/>
            <w:bCs/>
            <w:sz w:val="22"/>
            <w:szCs w:val="22"/>
            <w:lang w:val="sv-SE"/>
          </w:rPr>
          <w:delText>.</w:delText>
        </w:r>
      </w:del>
    </w:p>
    <w:p w14:paraId="4089DA70" w14:textId="6F77FB43" w:rsidR="00EC4272" w:rsidRPr="00490562" w:rsidRDefault="00EC4272" w:rsidP="00EC4272">
      <w:pPr>
        <w:rPr>
          <w:rFonts w:ascii="Lato" w:hAnsi="Lato"/>
          <w:sz w:val="22"/>
          <w:szCs w:val="22"/>
          <w:lang w:val="sv-SE"/>
        </w:rPr>
      </w:pPr>
      <w:commentRangeStart w:id="3"/>
      <w:commentRangeStart w:id="4"/>
      <w:commentRangeStart w:id="5"/>
      <w:r w:rsidRPr="00490562">
        <w:rPr>
          <w:rFonts w:ascii="Lato" w:hAnsi="Lato"/>
          <w:sz w:val="22"/>
          <w:szCs w:val="22"/>
          <w:lang w:val="sv-SE"/>
        </w:rPr>
        <w:t xml:space="preserve">1. Hur ofta har </w:t>
      </w:r>
      <w:r>
        <w:rPr>
          <w:rFonts w:ascii="Lato" w:hAnsi="Lato"/>
          <w:sz w:val="22"/>
          <w:szCs w:val="22"/>
          <w:lang w:val="sv-SE"/>
        </w:rPr>
        <w:t>ditt/dina</w:t>
      </w:r>
      <w:r w:rsidRPr="00490562">
        <w:rPr>
          <w:rFonts w:ascii="Lato" w:hAnsi="Lato"/>
          <w:sz w:val="22"/>
          <w:szCs w:val="22"/>
          <w:lang w:val="sv-SE"/>
        </w:rPr>
        <w:t xml:space="preserve"> barn dröjt med att göra saker du bett om, eller inte gjort som du vill, </w:t>
      </w:r>
      <w:ins w:id="6" w:author="Marit Preuter" w:date="2025-03-12T08:10:00Z" w16du:dateUtc="2025-03-12T07:10:00Z">
        <w:r w:rsidR="002D00E8" w:rsidRPr="002D00E8">
          <w:rPr>
            <w:rFonts w:ascii="Lato" w:hAnsi="Lato"/>
            <w:sz w:val="22"/>
            <w:szCs w:val="22"/>
            <w:lang w:val="sv-SE"/>
          </w:rPr>
          <w:t>under en typisk vecka tillsammans den senaste tiden</w:t>
        </w:r>
      </w:ins>
      <w:del w:id="7" w:author="Marit Preuter" w:date="2025-03-12T08:10:00Z" w16du:dateUtc="2025-03-12T07:10:00Z">
        <w:r w:rsidRPr="00490562" w:rsidDel="002D00E8">
          <w:rPr>
            <w:rFonts w:ascii="Lato" w:hAnsi="Lato"/>
            <w:sz w:val="22"/>
            <w:szCs w:val="22"/>
            <w:lang w:val="sv-SE"/>
          </w:rPr>
          <w:delText>de senaste två veckorna</w:delText>
        </w:r>
      </w:del>
      <w:r w:rsidRPr="00490562">
        <w:rPr>
          <w:rFonts w:ascii="Lato" w:hAnsi="Lato"/>
          <w:sz w:val="22"/>
          <w:szCs w:val="22"/>
          <w:lang w:val="sv-SE"/>
        </w:rPr>
        <w:t>?</w:t>
      </w:r>
      <w:commentRangeEnd w:id="3"/>
      <w:r>
        <w:rPr>
          <w:rStyle w:val="CommentReference"/>
        </w:rPr>
        <w:commentReference w:id="3"/>
      </w:r>
      <w:commentRangeEnd w:id="4"/>
      <w:r w:rsidR="00E44D2D">
        <w:rPr>
          <w:rStyle w:val="CommentReference"/>
        </w:rPr>
        <w:commentReference w:id="4"/>
      </w:r>
      <w:commentRangeEnd w:id="5"/>
      <w:r w:rsidR="002D00E8">
        <w:rPr>
          <w:rStyle w:val="CommentReference"/>
        </w:rPr>
        <w:commentReference w:id="5"/>
      </w:r>
    </w:p>
    <w:p w14:paraId="038DD488" w14:textId="77777777" w:rsidR="00EC4272" w:rsidRPr="00490562" w:rsidRDefault="00EC4272" w:rsidP="00EC4272">
      <w:pPr>
        <w:rPr>
          <w:rFonts w:ascii="Lato" w:hAnsi="Lato"/>
          <w:i/>
          <w:iCs/>
          <w:sz w:val="22"/>
          <w:szCs w:val="22"/>
          <w:lang w:val="sv-SE"/>
        </w:rPr>
      </w:pPr>
      <w:r w:rsidRPr="00490562">
        <w:rPr>
          <w:rFonts w:ascii="Lato" w:hAnsi="Lato"/>
          <w:i/>
          <w:iCs/>
          <w:sz w:val="22"/>
          <w:szCs w:val="22"/>
          <w:lang w:val="sv-SE"/>
        </w:rPr>
        <w:t>Hur hanterade du det?</w:t>
      </w:r>
    </w:p>
    <w:p w14:paraId="731F10B6" w14:textId="139221DC" w:rsidR="00EC4272" w:rsidRPr="00490562" w:rsidRDefault="0048751A" w:rsidP="00EC4272">
      <w:pPr>
        <w:rPr>
          <w:rFonts w:ascii="Lato" w:hAnsi="Lato"/>
          <w:sz w:val="22"/>
          <w:szCs w:val="22"/>
          <w:lang w:val="sv-SE"/>
        </w:rPr>
      </w:pPr>
      <w:commentRangeStart w:id="8"/>
      <w:commentRangeStart w:id="9"/>
      <w:commentRangeStart w:id="10"/>
      <w:commentRangeStart w:id="11"/>
      <w:r>
        <w:rPr>
          <w:rFonts w:ascii="Lato" w:hAnsi="Lato"/>
          <w:sz w:val="22"/>
          <w:szCs w:val="22"/>
          <w:lang w:val="sv-SE"/>
        </w:rPr>
        <w:t>2</w:t>
      </w:r>
      <w:r w:rsidR="00EC4272" w:rsidRPr="00490562">
        <w:rPr>
          <w:rFonts w:ascii="Lato" w:hAnsi="Lato"/>
          <w:sz w:val="22"/>
          <w:szCs w:val="22"/>
          <w:lang w:val="sv-SE"/>
        </w:rPr>
        <w:t>. Gjorde förberedelser så att barnet bättre skulle klara av uppgiften (</w:t>
      </w:r>
      <w:proofErr w:type="gramStart"/>
      <w:r w:rsidR="00EC4272" w:rsidRPr="00490562">
        <w:rPr>
          <w:rFonts w:ascii="Lato" w:hAnsi="Lato"/>
          <w:sz w:val="22"/>
          <w:szCs w:val="22"/>
          <w:lang w:val="sv-SE"/>
        </w:rPr>
        <w:t>t ex</w:t>
      </w:r>
      <w:proofErr w:type="gramEnd"/>
      <w:r w:rsidR="00EC4272" w:rsidRPr="00490562">
        <w:rPr>
          <w:rFonts w:ascii="Lato" w:hAnsi="Lato"/>
          <w:sz w:val="22"/>
          <w:szCs w:val="22"/>
          <w:lang w:val="sv-SE"/>
        </w:rPr>
        <w:t xml:space="preserve"> lagt fram kläder som barnet ska ta på sig, påmint om hemläxor)</w:t>
      </w:r>
    </w:p>
    <w:p w14:paraId="09D115E0" w14:textId="6829B8BB" w:rsidR="00EC4272" w:rsidRPr="00490562" w:rsidRDefault="0048751A" w:rsidP="00EC4272">
      <w:pPr>
        <w:rPr>
          <w:rFonts w:ascii="Lato" w:hAnsi="Lato"/>
          <w:sz w:val="22"/>
          <w:szCs w:val="22"/>
          <w:lang w:val="sv-SE"/>
        </w:rPr>
      </w:pPr>
      <w:r>
        <w:rPr>
          <w:rFonts w:ascii="Lato" w:hAnsi="Lato"/>
          <w:sz w:val="22"/>
          <w:szCs w:val="22"/>
          <w:lang w:val="sv-SE"/>
        </w:rPr>
        <w:t>3</w:t>
      </w:r>
      <w:r w:rsidR="00EC4272" w:rsidRPr="00490562">
        <w:rPr>
          <w:rFonts w:ascii="Lato" w:hAnsi="Lato"/>
          <w:sz w:val="22"/>
          <w:szCs w:val="22"/>
          <w:lang w:val="sv-SE"/>
        </w:rPr>
        <w:t>. Avstod från att säga till om saker som störde dig, men som egentligen inte var så viktiga</w:t>
      </w:r>
    </w:p>
    <w:p w14:paraId="3540DA50" w14:textId="23A0C689" w:rsidR="00EC4272" w:rsidRPr="00490562" w:rsidRDefault="0048751A" w:rsidP="00EC4272">
      <w:pPr>
        <w:rPr>
          <w:rFonts w:ascii="Lato" w:hAnsi="Lato"/>
          <w:sz w:val="22"/>
          <w:szCs w:val="22"/>
          <w:lang w:val="sv-SE"/>
        </w:rPr>
      </w:pPr>
      <w:r>
        <w:rPr>
          <w:rFonts w:ascii="Lato" w:hAnsi="Lato"/>
          <w:sz w:val="22"/>
          <w:szCs w:val="22"/>
          <w:lang w:val="sv-SE"/>
        </w:rPr>
        <w:t>4</w:t>
      </w:r>
      <w:r w:rsidR="00EC4272" w:rsidRPr="00490562">
        <w:rPr>
          <w:rFonts w:ascii="Lato" w:hAnsi="Lato"/>
          <w:sz w:val="22"/>
          <w:szCs w:val="22"/>
          <w:lang w:val="sv-SE"/>
        </w:rPr>
        <w:t>. Uttryckte dig lugnt, fast du kände dig irriterad eller arg</w:t>
      </w:r>
      <w:commentRangeEnd w:id="8"/>
      <w:r w:rsidR="00EC4272">
        <w:rPr>
          <w:rStyle w:val="CommentReference"/>
        </w:rPr>
        <w:commentReference w:id="8"/>
      </w:r>
      <w:commentRangeEnd w:id="9"/>
      <w:r w:rsidR="00E0173C">
        <w:rPr>
          <w:rStyle w:val="CommentReference"/>
        </w:rPr>
        <w:commentReference w:id="9"/>
      </w:r>
      <w:commentRangeEnd w:id="10"/>
      <w:r w:rsidR="008701D7">
        <w:rPr>
          <w:rStyle w:val="CommentReference"/>
        </w:rPr>
        <w:commentReference w:id="10"/>
      </w:r>
      <w:commentRangeEnd w:id="11"/>
      <w:r w:rsidR="00B455AF">
        <w:rPr>
          <w:rStyle w:val="CommentReference"/>
        </w:rPr>
        <w:commentReference w:id="11"/>
      </w:r>
    </w:p>
    <w:p w14:paraId="140401C9" w14:textId="77777777" w:rsidR="00EC4272" w:rsidRPr="00490562" w:rsidRDefault="00EC4272" w:rsidP="00EC4272">
      <w:pPr>
        <w:rPr>
          <w:rFonts w:ascii="Lato" w:hAnsi="Lato"/>
          <w:sz w:val="22"/>
          <w:szCs w:val="22"/>
          <w:lang w:val="sv-SE"/>
        </w:rPr>
      </w:pPr>
    </w:p>
    <w:p w14:paraId="78C543DF" w14:textId="2084921C" w:rsidR="00EC4272" w:rsidRPr="00490562" w:rsidRDefault="0048751A" w:rsidP="00EC4272">
      <w:pPr>
        <w:rPr>
          <w:rFonts w:ascii="Lato" w:hAnsi="Lato"/>
          <w:sz w:val="22"/>
          <w:szCs w:val="22"/>
          <w:lang w:val="sv-SE"/>
        </w:rPr>
      </w:pPr>
      <w:commentRangeStart w:id="12"/>
      <w:r>
        <w:rPr>
          <w:rFonts w:ascii="Lato" w:hAnsi="Lato"/>
          <w:sz w:val="22"/>
          <w:szCs w:val="22"/>
          <w:lang w:val="sv-SE"/>
        </w:rPr>
        <w:t>5</w:t>
      </w:r>
      <w:r w:rsidR="00EC4272" w:rsidRPr="00490562">
        <w:rPr>
          <w:rFonts w:ascii="Lato" w:hAnsi="Lato"/>
          <w:sz w:val="22"/>
          <w:szCs w:val="22"/>
          <w:lang w:val="sv-SE"/>
        </w:rPr>
        <w:t xml:space="preserve">. Hur ofta har </w:t>
      </w:r>
      <w:r w:rsidR="00EC4272">
        <w:rPr>
          <w:rFonts w:ascii="Lato" w:hAnsi="Lato"/>
          <w:sz w:val="22"/>
          <w:szCs w:val="22"/>
          <w:lang w:val="sv-SE"/>
        </w:rPr>
        <w:t>ditt/dina</w:t>
      </w:r>
      <w:r w:rsidR="00EC4272" w:rsidRPr="00490562">
        <w:rPr>
          <w:rFonts w:ascii="Lato" w:hAnsi="Lato"/>
          <w:sz w:val="22"/>
          <w:szCs w:val="22"/>
          <w:lang w:val="sv-SE"/>
        </w:rPr>
        <w:t xml:space="preserve"> barn gjort saker som irriterat eller stört dig </w:t>
      </w:r>
      <w:ins w:id="13" w:author="Marit Preuter" w:date="2025-03-12T08:11:00Z" w16du:dateUtc="2025-03-12T07:11:00Z">
        <w:r w:rsidR="002D00E8" w:rsidRPr="002D00E8">
          <w:rPr>
            <w:rFonts w:ascii="Lato" w:hAnsi="Lato"/>
            <w:sz w:val="22"/>
            <w:szCs w:val="22"/>
            <w:lang w:val="sv-SE"/>
          </w:rPr>
          <w:t>under en typisk vecka tillsammans med ditt barn den senaste tiden</w:t>
        </w:r>
      </w:ins>
      <w:del w:id="14" w:author="Marit Preuter" w:date="2025-03-12T08:11:00Z" w16du:dateUtc="2025-03-12T07:11:00Z">
        <w:r w:rsidR="00EC4272" w:rsidRPr="00490562" w:rsidDel="002D00E8">
          <w:rPr>
            <w:rFonts w:ascii="Lato" w:hAnsi="Lato"/>
            <w:sz w:val="22"/>
            <w:szCs w:val="22"/>
            <w:lang w:val="sv-SE"/>
          </w:rPr>
          <w:delText>de senaste två veckorna</w:delText>
        </w:r>
      </w:del>
      <w:r w:rsidR="00EC4272" w:rsidRPr="00490562">
        <w:rPr>
          <w:rFonts w:ascii="Lato" w:hAnsi="Lato"/>
          <w:sz w:val="22"/>
          <w:szCs w:val="22"/>
          <w:lang w:val="sv-SE"/>
        </w:rPr>
        <w:t>?</w:t>
      </w:r>
      <w:commentRangeEnd w:id="12"/>
      <w:r w:rsidR="00EC4272">
        <w:rPr>
          <w:rStyle w:val="CommentReference"/>
        </w:rPr>
        <w:commentReference w:id="12"/>
      </w:r>
    </w:p>
    <w:p w14:paraId="42C9C9A2" w14:textId="77777777" w:rsidR="00EC4272" w:rsidRPr="00490562" w:rsidRDefault="00EC4272" w:rsidP="00EC4272">
      <w:pPr>
        <w:rPr>
          <w:rFonts w:ascii="Lato" w:hAnsi="Lato"/>
          <w:i/>
          <w:iCs/>
          <w:sz w:val="22"/>
          <w:szCs w:val="22"/>
          <w:lang w:val="sv-SE"/>
        </w:rPr>
      </w:pPr>
      <w:r w:rsidRPr="00490562">
        <w:rPr>
          <w:rFonts w:ascii="Lato" w:hAnsi="Lato"/>
          <w:i/>
          <w:iCs/>
          <w:sz w:val="22"/>
          <w:szCs w:val="22"/>
          <w:lang w:val="sv-SE"/>
        </w:rPr>
        <w:t>Hur hanterade du det?</w:t>
      </w:r>
    </w:p>
    <w:p w14:paraId="52491D00" w14:textId="4D9B81CB" w:rsidR="00EC4272" w:rsidRPr="00490562" w:rsidRDefault="0048751A" w:rsidP="00EC4272">
      <w:pPr>
        <w:rPr>
          <w:rFonts w:ascii="Lato" w:hAnsi="Lato"/>
          <w:sz w:val="22"/>
          <w:szCs w:val="22"/>
          <w:lang w:val="sv-SE"/>
        </w:rPr>
      </w:pPr>
      <w:commentRangeStart w:id="15"/>
      <w:r>
        <w:rPr>
          <w:rFonts w:ascii="Lato" w:hAnsi="Lato"/>
          <w:sz w:val="22"/>
          <w:szCs w:val="22"/>
          <w:lang w:val="sv-SE"/>
        </w:rPr>
        <w:t>6</w:t>
      </w:r>
      <w:r w:rsidR="00EC4272" w:rsidRPr="00490562">
        <w:rPr>
          <w:rFonts w:ascii="Lato" w:hAnsi="Lato"/>
          <w:sz w:val="22"/>
          <w:szCs w:val="22"/>
          <w:lang w:val="sv-SE"/>
        </w:rPr>
        <w:t>. Avstod från att säga till om saker som störde dig, men som egentligen inte var så viktiga</w:t>
      </w:r>
    </w:p>
    <w:p w14:paraId="59EA57F9" w14:textId="61CF3A69" w:rsidR="00EC4272" w:rsidRPr="00490562" w:rsidRDefault="0048751A" w:rsidP="00EC4272">
      <w:pPr>
        <w:rPr>
          <w:rFonts w:ascii="Lato" w:hAnsi="Lato"/>
          <w:sz w:val="22"/>
          <w:szCs w:val="22"/>
          <w:lang w:val="sv-SE"/>
        </w:rPr>
      </w:pPr>
      <w:r>
        <w:rPr>
          <w:rFonts w:ascii="Lato" w:hAnsi="Lato"/>
          <w:sz w:val="22"/>
          <w:szCs w:val="22"/>
          <w:lang w:val="sv-SE"/>
        </w:rPr>
        <w:t>7</w:t>
      </w:r>
      <w:r w:rsidR="00EC4272" w:rsidRPr="00490562">
        <w:rPr>
          <w:rFonts w:ascii="Lato" w:hAnsi="Lato"/>
          <w:sz w:val="22"/>
          <w:szCs w:val="22"/>
          <w:lang w:val="sv-SE"/>
        </w:rPr>
        <w:t>. Uttryckte dig lugnt, fast du kände dig irriterad eller arg</w:t>
      </w:r>
      <w:commentRangeEnd w:id="15"/>
      <w:r w:rsidR="00EC4272">
        <w:rPr>
          <w:rStyle w:val="CommentReference"/>
        </w:rPr>
        <w:commentReference w:id="15"/>
      </w:r>
    </w:p>
    <w:p w14:paraId="0E3DD688" w14:textId="77777777" w:rsidR="00EC4272" w:rsidRPr="00490562" w:rsidRDefault="00EC4272" w:rsidP="00EC4272">
      <w:pPr>
        <w:rPr>
          <w:rFonts w:ascii="Lato" w:hAnsi="Lato"/>
          <w:b/>
          <w:bCs/>
          <w:sz w:val="22"/>
          <w:szCs w:val="22"/>
          <w:lang w:val="sv-SE"/>
        </w:rPr>
      </w:pPr>
    </w:p>
    <w:p w14:paraId="3ABE8A5E" w14:textId="77777777" w:rsidR="00490562" w:rsidRPr="00490562" w:rsidRDefault="00490562">
      <w:pPr>
        <w:rPr>
          <w:rFonts w:ascii="Code Pro Bold" w:hAnsi="Code Pro Bold"/>
          <w:b/>
          <w:bCs/>
          <w:sz w:val="22"/>
          <w:szCs w:val="22"/>
          <w:lang w:val="sv-SE"/>
        </w:rPr>
      </w:pPr>
    </w:p>
    <w:p w14:paraId="33AA21B4" w14:textId="059F7632" w:rsidR="00490562" w:rsidRPr="00490562" w:rsidRDefault="009D7816">
      <w:pPr>
        <w:rPr>
          <w:rFonts w:ascii="Lato" w:hAnsi="Lato"/>
          <w:b/>
          <w:bCs/>
          <w:sz w:val="22"/>
          <w:szCs w:val="22"/>
          <w:lang w:val="sv-SE"/>
        </w:rPr>
      </w:pPr>
      <w:r w:rsidRPr="00490562">
        <w:rPr>
          <w:rFonts w:ascii="Lato" w:hAnsi="Lato"/>
          <w:b/>
          <w:bCs/>
          <w:sz w:val="22"/>
          <w:szCs w:val="22"/>
          <w:lang w:val="sv-SE"/>
        </w:rPr>
        <w:t xml:space="preserve">De här frågorna handlar om att göra roliga eller trevliga saker med </w:t>
      </w:r>
      <w:r w:rsidR="003F7D52">
        <w:rPr>
          <w:rFonts w:ascii="Lato" w:hAnsi="Lato"/>
          <w:b/>
          <w:bCs/>
          <w:sz w:val="22"/>
          <w:szCs w:val="22"/>
          <w:lang w:val="sv-SE"/>
        </w:rPr>
        <w:t>ditt/dina</w:t>
      </w:r>
      <w:r w:rsidRPr="00490562">
        <w:rPr>
          <w:rFonts w:ascii="Lato" w:hAnsi="Lato"/>
          <w:b/>
          <w:bCs/>
          <w:sz w:val="22"/>
          <w:szCs w:val="22"/>
          <w:lang w:val="sv-SE"/>
        </w:rPr>
        <w:t xml:space="preserve"> barn, </w:t>
      </w:r>
      <w:r w:rsidR="002933B8" w:rsidRPr="002933B8">
        <w:rPr>
          <w:rFonts w:ascii="Lato" w:hAnsi="Lato"/>
          <w:b/>
          <w:bCs/>
          <w:sz w:val="22"/>
          <w:szCs w:val="22"/>
          <w:lang w:val="sv-SE"/>
        </w:rPr>
        <w:t>som att leka, läsa högt, spela spel, eller ha en pratstund</w:t>
      </w:r>
      <w:r w:rsidRPr="00490562">
        <w:rPr>
          <w:rFonts w:ascii="Lato" w:hAnsi="Lato"/>
          <w:b/>
          <w:bCs/>
          <w:sz w:val="22"/>
          <w:szCs w:val="22"/>
          <w:lang w:val="sv-SE"/>
        </w:rPr>
        <w:t>.</w:t>
      </w:r>
    </w:p>
    <w:p w14:paraId="03C7E89E" w14:textId="1223AE0E" w:rsidR="00DD1EBE" w:rsidRPr="00490562" w:rsidRDefault="00EF669B">
      <w:pPr>
        <w:rPr>
          <w:rFonts w:ascii="Lato" w:hAnsi="Lato"/>
          <w:i/>
          <w:iCs/>
          <w:sz w:val="22"/>
          <w:szCs w:val="22"/>
          <w:lang w:val="sv-SE"/>
        </w:rPr>
      </w:pPr>
      <w:ins w:id="16" w:author="Marit Preuter" w:date="2025-03-13T11:38:00Z" w16du:dateUtc="2025-03-13T10:38:00Z">
        <w:r w:rsidRPr="002D00E8">
          <w:rPr>
            <w:rFonts w:ascii="Lato" w:hAnsi="Lato"/>
            <w:sz w:val="22"/>
            <w:szCs w:val="22"/>
            <w:lang w:val="sv-SE"/>
          </w:rPr>
          <w:t>under en typisk vecka tillsammans den senaste tiden</w:t>
        </w:r>
      </w:ins>
      <w:commentRangeStart w:id="17"/>
      <w:del w:id="18" w:author="Marit Preuter" w:date="2025-03-13T11:38:00Z" w16du:dateUtc="2025-03-13T10:38:00Z">
        <w:r w:rsidR="00DD1EBE" w:rsidRPr="00490562" w:rsidDel="00EF669B">
          <w:rPr>
            <w:rFonts w:ascii="Lato" w:hAnsi="Lato"/>
            <w:i/>
            <w:iCs/>
            <w:sz w:val="22"/>
            <w:szCs w:val="22"/>
            <w:lang w:val="sv-SE"/>
          </w:rPr>
          <w:delText>De senaste två veckorna</w:delText>
        </w:r>
      </w:del>
      <w:r w:rsidR="00DD1EBE" w:rsidRPr="00490562">
        <w:rPr>
          <w:rFonts w:ascii="Lato" w:hAnsi="Lato"/>
          <w:i/>
          <w:iCs/>
          <w:sz w:val="22"/>
          <w:szCs w:val="22"/>
          <w:lang w:val="sv-SE"/>
        </w:rPr>
        <w:t>, hur ofta har du…</w:t>
      </w:r>
      <w:commentRangeEnd w:id="17"/>
      <w:r w:rsidR="00FC5828">
        <w:rPr>
          <w:rStyle w:val="CommentReference"/>
        </w:rPr>
        <w:commentReference w:id="17"/>
      </w:r>
    </w:p>
    <w:p w14:paraId="0B041467" w14:textId="6600BD09" w:rsidR="0087795F" w:rsidRPr="00490562" w:rsidRDefault="00B73F96" w:rsidP="0087795F">
      <w:pPr>
        <w:rPr>
          <w:rFonts w:ascii="Lato" w:hAnsi="Lato"/>
          <w:sz w:val="22"/>
          <w:szCs w:val="22"/>
          <w:lang w:val="sv-SE"/>
        </w:rPr>
      </w:pPr>
      <w:r>
        <w:rPr>
          <w:rFonts w:ascii="Lato" w:hAnsi="Lato"/>
          <w:sz w:val="22"/>
          <w:szCs w:val="22"/>
          <w:lang w:val="sv-SE"/>
        </w:rPr>
        <w:t>8</w:t>
      </w:r>
      <w:r w:rsidR="0087795F" w:rsidRPr="00490562">
        <w:rPr>
          <w:rFonts w:ascii="Lato" w:hAnsi="Lato"/>
          <w:sz w:val="22"/>
          <w:szCs w:val="22"/>
          <w:lang w:val="sv-SE"/>
        </w:rPr>
        <w:t xml:space="preserve">. Gett </w:t>
      </w:r>
      <w:r w:rsidR="003F7D52">
        <w:rPr>
          <w:rFonts w:ascii="Lato" w:hAnsi="Lato"/>
          <w:sz w:val="22"/>
          <w:szCs w:val="22"/>
          <w:lang w:val="sv-SE"/>
        </w:rPr>
        <w:t>ditt</w:t>
      </w:r>
      <w:r w:rsidR="0087795F" w:rsidRPr="00490562">
        <w:rPr>
          <w:rFonts w:ascii="Lato" w:hAnsi="Lato"/>
          <w:sz w:val="22"/>
          <w:szCs w:val="22"/>
          <w:lang w:val="sv-SE"/>
        </w:rPr>
        <w:t xml:space="preserve"> barn full uppmärksamhet en stund, utan att samtidigt vara upptagen med annat?</w:t>
      </w:r>
    </w:p>
    <w:p w14:paraId="368F6C5D" w14:textId="58827FB4" w:rsidR="0087795F" w:rsidRPr="00490562" w:rsidRDefault="00B73F96" w:rsidP="0087795F">
      <w:pPr>
        <w:rPr>
          <w:rFonts w:ascii="Lato" w:hAnsi="Lato"/>
          <w:sz w:val="22"/>
          <w:szCs w:val="22"/>
          <w:lang w:val="sv-SE"/>
        </w:rPr>
      </w:pPr>
      <w:r>
        <w:rPr>
          <w:rFonts w:ascii="Lato" w:hAnsi="Lato"/>
          <w:sz w:val="22"/>
          <w:szCs w:val="22"/>
          <w:lang w:val="sv-SE"/>
        </w:rPr>
        <w:lastRenderedPageBreak/>
        <w:t>9</w:t>
      </w:r>
      <w:r w:rsidR="0087795F" w:rsidRPr="00490562">
        <w:rPr>
          <w:rFonts w:ascii="Lato" w:hAnsi="Lato"/>
          <w:sz w:val="22"/>
          <w:szCs w:val="22"/>
          <w:lang w:val="sv-SE"/>
        </w:rPr>
        <w:t xml:space="preserve">. Visat nyfikenhet för något </w:t>
      </w:r>
      <w:ins w:id="19" w:author="Marit Preuter" w:date="2025-03-12T08:12:00Z" w16du:dateUtc="2025-03-12T07:12:00Z">
        <w:r w:rsidR="002D00E8">
          <w:rPr>
            <w:rFonts w:ascii="Lato" w:hAnsi="Lato"/>
            <w:sz w:val="22"/>
            <w:szCs w:val="22"/>
            <w:lang w:val="sv-SE"/>
          </w:rPr>
          <w:t xml:space="preserve">som </w:t>
        </w:r>
      </w:ins>
      <w:r w:rsidR="0087795F" w:rsidRPr="00490562">
        <w:rPr>
          <w:rFonts w:ascii="Lato" w:hAnsi="Lato"/>
          <w:sz w:val="22"/>
          <w:szCs w:val="22"/>
          <w:lang w:val="sv-SE"/>
        </w:rPr>
        <w:t>barnet höll på med (</w:t>
      </w:r>
      <w:proofErr w:type="gramStart"/>
      <w:r w:rsidR="0087795F" w:rsidRPr="00490562">
        <w:rPr>
          <w:rFonts w:ascii="Lato" w:hAnsi="Lato"/>
          <w:sz w:val="22"/>
          <w:szCs w:val="22"/>
          <w:lang w:val="sv-SE"/>
        </w:rPr>
        <w:t>t ex</w:t>
      </w:r>
      <w:proofErr w:type="gramEnd"/>
      <w:r w:rsidR="0087795F" w:rsidRPr="00490562">
        <w:rPr>
          <w:rFonts w:ascii="Lato" w:hAnsi="Lato"/>
          <w:sz w:val="22"/>
          <w:szCs w:val="22"/>
          <w:lang w:val="sv-SE"/>
        </w:rPr>
        <w:t xml:space="preserve"> </w:t>
      </w:r>
      <w:r w:rsidR="002F1D88">
        <w:rPr>
          <w:rFonts w:ascii="Lato" w:hAnsi="Lato"/>
          <w:sz w:val="22"/>
          <w:szCs w:val="22"/>
          <w:lang w:val="sv-SE"/>
        </w:rPr>
        <w:t>tittade på</w:t>
      </w:r>
      <w:r w:rsidR="0087795F" w:rsidRPr="00490562">
        <w:rPr>
          <w:rFonts w:ascii="Lato" w:hAnsi="Lato"/>
          <w:sz w:val="22"/>
          <w:szCs w:val="22"/>
          <w:lang w:val="sv-SE"/>
        </w:rPr>
        <w:t xml:space="preserve"> en stund när det </w:t>
      </w:r>
      <w:r w:rsidR="00490562" w:rsidRPr="00490562">
        <w:rPr>
          <w:rFonts w:ascii="Lato" w:hAnsi="Lato"/>
          <w:sz w:val="22"/>
          <w:szCs w:val="22"/>
          <w:lang w:val="sv-SE"/>
        </w:rPr>
        <w:t xml:space="preserve">ritade eller </w:t>
      </w:r>
      <w:r w:rsidR="0087795F" w:rsidRPr="00490562">
        <w:rPr>
          <w:rFonts w:ascii="Lato" w:hAnsi="Lato"/>
          <w:sz w:val="22"/>
          <w:szCs w:val="22"/>
          <w:lang w:val="sv-SE"/>
        </w:rPr>
        <w:t>spelade dat</w:t>
      </w:r>
      <w:r w:rsidR="003F7D52">
        <w:rPr>
          <w:rFonts w:ascii="Lato" w:hAnsi="Lato"/>
          <w:sz w:val="22"/>
          <w:szCs w:val="22"/>
          <w:lang w:val="sv-SE"/>
        </w:rPr>
        <w:t>or</w:t>
      </w:r>
      <w:r w:rsidR="0087795F" w:rsidRPr="00490562">
        <w:rPr>
          <w:rFonts w:ascii="Lato" w:hAnsi="Lato"/>
          <w:sz w:val="22"/>
          <w:szCs w:val="22"/>
          <w:lang w:val="sv-SE"/>
        </w:rPr>
        <w:t>spel)</w:t>
      </w:r>
    </w:p>
    <w:p w14:paraId="373D076C" w14:textId="26F1511C" w:rsidR="0087795F" w:rsidRPr="00490562" w:rsidRDefault="00B73F96" w:rsidP="0087795F">
      <w:pPr>
        <w:rPr>
          <w:rFonts w:ascii="Lato" w:hAnsi="Lato"/>
          <w:sz w:val="22"/>
          <w:szCs w:val="22"/>
          <w:lang w:val="sv-SE"/>
        </w:rPr>
      </w:pPr>
      <w:r>
        <w:rPr>
          <w:rFonts w:ascii="Lato" w:hAnsi="Lato"/>
          <w:sz w:val="22"/>
          <w:szCs w:val="22"/>
          <w:lang w:val="sv-SE"/>
        </w:rPr>
        <w:t>10</w:t>
      </w:r>
      <w:r w:rsidR="0087795F" w:rsidRPr="00490562">
        <w:rPr>
          <w:rFonts w:ascii="Lato" w:hAnsi="Lato"/>
          <w:sz w:val="22"/>
          <w:szCs w:val="22"/>
          <w:lang w:val="sv-SE"/>
        </w:rPr>
        <w:t>. Pratat om något som barnet ville prata om (</w:t>
      </w:r>
      <w:proofErr w:type="gramStart"/>
      <w:r w:rsidR="0087795F" w:rsidRPr="00490562">
        <w:rPr>
          <w:rFonts w:ascii="Lato" w:hAnsi="Lato"/>
          <w:sz w:val="22"/>
          <w:szCs w:val="22"/>
          <w:lang w:val="sv-SE"/>
        </w:rPr>
        <w:t>t ex</w:t>
      </w:r>
      <w:proofErr w:type="gramEnd"/>
      <w:r w:rsidR="0087795F" w:rsidRPr="00490562">
        <w:rPr>
          <w:rFonts w:ascii="Lato" w:hAnsi="Lato"/>
          <w:sz w:val="22"/>
          <w:szCs w:val="22"/>
          <w:lang w:val="sv-SE"/>
        </w:rPr>
        <w:t xml:space="preserve"> om </w:t>
      </w:r>
      <w:del w:id="20" w:author="Marit Preuter" w:date="2025-02-28T15:50:00Z">
        <w:r w:rsidR="0087795F" w:rsidRPr="00490562" w:rsidDel="00905A9D">
          <w:rPr>
            <w:rFonts w:ascii="Lato" w:hAnsi="Lato"/>
            <w:sz w:val="22"/>
            <w:szCs w:val="22"/>
            <w:lang w:val="sv-SE"/>
          </w:rPr>
          <w:delText>något  tv</w:delText>
        </w:r>
      </w:del>
      <w:ins w:id="21" w:author="Marit Preuter" w:date="2025-02-28T15:50:00Z">
        <w:r w:rsidR="00905A9D" w:rsidRPr="00490562">
          <w:rPr>
            <w:rFonts w:ascii="Lato" w:hAnsi="Lato"/>
            <w:sz w:val="22"/>
            <w:szCs w:val="22"/>
            <w:lang w:val="sv-SE"/>
          </w:rPr>
          <w:t>något tv</w:t>
        </w:r>
      </w:ins>
      <w:r w:rsidR="0087795F" w:rsidRPr="00490562">
        <w:rPr>
          <w:rFonts w:ascii="Lato" w:hAnsi="Lato"/>
          <w:sz w:val="22"/>
          <w:szCs w:val="22"/>
          <w:lang w:val="sv-SE"/>
        </w:rPr>
        <w:t>-program</w:t>
      </w:r>
      <w:r w:rsidR="009D34AF" w:rsidRPr="00974E83">
        <w:rPr>
          <w:lang w:val="sv-SE"/>
        </w:rPr>
        <w:t xml:space="preserve"> </w:t>
      </w:r>
      <w:r w:rsidR="009D34AF" w:rsidRPr="009D34AF">
        <w:rPr>
          <w:rFonts w:ascii="Lato" w:hAnsi="Lato"/>
          <w:sz w:val="22"/>
          <w:szCs w:val="22"/>
          <w:lang w:val="sv-SE"/>
        </w:rPr>
        <w:t xml:space="preserve">eller något som hänt under dagen </w:t>
      </w:r>
      <w:del w:id="22" w:author="Marit Preuter" w:date="2025-03-10T07:46:00Z" w16du:dateUtc="2025-03-10T06:46:00Z">
        <w:r w:rsidR="009D34AF" w:rsidRPr="009D34AF" w:rsidDel="007D2A1E">
          <w:rPr>
            <w:rFonts w:ascii="Lato" w:hAnsi="Lato"/>
            <w:sz w:val="22"/>
            <w:szCs w:val="22"/>
            <w:lang w:val="sv-SE"/>
          </w:rPr>
          <w:delText xml:space="preserve"> </w:delText>
        </w:r>
      </w:del>
      <w:r w:rsidR="009D34AF" w:rsidRPr="009D34AF">
        <w:rPr>
          <w:rFonts w:ascii="Lato" w:hAnsi="Lato"/>
          <w:sz w:val="22"/>
          <w:szCs w:val="22"/>
          <w:lang w:val="sv-SE"/>
        </w:rPr>
        <w:t>eller i livet</w:t>
      </w:r>
      <w:r w:rsidR="0087795F" w:rsidRPr="00490562">
        <w:rPr>
          <w:rFonts w:ascii="Lato" w:hAnsi="Lato"/>
          <w:sz w:val="22"/>
          <w:szCs w:val="22"/>
          <w:lang w:val="sv-SE"/>
        </w:rPr>
        <w:t>)</w:t>
      </w:r>
    </w:p>
    <w:p w14:paraId="6ADF04DF" w14:textId="3AE56C80" w:rsidR="0087795F" w:rsidRDefault="00B73F96" w:rsidP="0087795F">
      <w:pPr>
        <w:rPr>
          <w:rFonts w:ascii="Lato" w:hAnsi="Lato"/>
          <w:sz w:val="22"/>
          <w:szCs w:val="22"/>
          <w:lang w:val="sv-SE"/>
        </w:rPr>
      </w:pPr>
      <w:r>
        <w:rPr>
          <w:rFonts w:ascii="Lato" w:hAnsi="Lato"/>
          <w:sz w:val="22"/>
          <w:szCs w:val="22"/>
          <w:lang w:val="sv-SE"/>
        </w:rPr>
        <w:t>11</w:t>
      </w:r>
      <w:r w:rsidR="0087795F" w:rsidRPr="00490562">
        <w:rPr>
          <w:rFonts w:ascii="Lato" w:hAnsi="Lato"/>
          <w:sz w:val="22"/>
          <w:szCs w:val="22"/>
          <w:lang w:val="sv-SE"/>
        </w:rPr>
        <w:t xml:space="preserve">. Visade omtanke eller uppskattning, även när </w:t>
      </w:r>
      <w:r w:rsidR="003F7D52">
        <w:rPr>
          <w:rFonts w:ascii="Lato" w:hAnsi="Lato"/>
          <w:sz w:val="22"/>
          <w:szCs w:val="22"/>
          <w:lang w:val="sv-SE"/>
        </w:rPr>
        <w:t>ditt</w:t>
      </w:r>
      <w:r w:rsidR="0087795F" w:rsidRPr="00490562">
        <w:rPr>
          <w:rFonts w:ascii="Lato" w:hAnsi="Lato"/>
          <w:sz w:val="22"/>
          <w:szCs w:val="22"/>
          <w:lang w:val="sv-SE"/>
        </w:rPr>
        <w:t xml:space="preserve"> barn inte hade gjort något särskilt (</w:t>
      </w:r>
      <w:proofErr w:type="gramStart"/>
      <w:r w:rsidR="0087795F" w:rsidRPr="00490562">
        <w:rPr>
          <w:rFonts w:ascii="Lato" w:hAnsi="Lato"/>
          <w:sz w:val="22"/>
          <w:szCs w:val="22"/>
          <w:lang w:val="sv-SE"/>
        </w:rPr>
        <w:t>t ex</w:t>
      </w:r>
      <w:proofErr w:type="gramEnd"/>
      <w:r w:rsidR="0087795F" w:rsidRPr="00490562">
        <w:rPr>
          <w:rFonts w:ascii="Lato" w:hAnsi="Lato"/>
          <w:sz w:val="22"/>
          <w:szCs w:val="22"/>
          <w:lang w:val="sv-SE"/>
        </w:rPr>
        <w:t xml:space="preserve"> en kram utan direkt anledning)</w:t>
      </w:r>
    </w:p>
    <w:p w14:paraId="457FD932" w14:textId="77777777" w:rsidR="0087795F" w:rsidRPr="00490562" w:rsidRDefault="0087795F" w:rsidP="0087795F">
      <w:pPr>
        <w:rPr>
          <w:rFonts w:ascii="Lato" w:hAnsi="Lato"/>
          <w:sz w:val="22"/>
          <w:szCs w:val="22"/>
          <w:lang w:val="sv-SE"/>
        </w:rPr>
      </w:pPr>
    </w:p>
    <w:p w14:paraId="3D464D37" w14:textId="16ECC0A2" w:rsidR="009D7816" w:rsidRPr="00490562" w:rsidRDefault="00147FD8" w:rsidP="0087795F">
      <w:pPr>
        <w:rPr>
          <w:rFonts w:ascii="Lato" w:hAnsi="Lato"/>
          <w:b/>
          <w:bCs/>
          <w:sz w:val="22"/>
          <w:szCs w:val="22"/>
          <w:lang w:val="sv-SE"/>
        </w:rPr>
      </w:pPr>
      <w:r w:rsidRPr="00490562">
        <w:rPr>
          <w:rFonts w:ascii="Lato" w:hAnsi="Lato"/>
          <w:b/>
          <w:bCs/>
          <w:sz w:val="22"/>
          <w:szCs w:val="22"/>
          <w:lang w:val="sv-SE"/>
        </w:rPr>
        <w:t>Följande två</w:t>
      </w:r>
      <w:r w:rsidR="009D7816" w:rsidRPr="00490562">
        <w:rPr>
          <w:rFonts w:ascii="Lato" w:hAnsi="Lato"/>
          <w:b/>
          <w:bCs/>
          <w:sz w:val="22"/>
          <w:szCs w:val="22"/>
          <w:lang w:val="sv-SE"/>
        </w:rPr>
        <w:t xml:space="preserve"> fråg</w:t>
      </w:r>
      <w:r w:rsidRPr="00490562">
        <w:rPr>
          <w:rFonts w:ascii="Lato" w:hAnsi="Lato"/>
          <w:b/>
          <w:bCs/>
          <w:sz w:val="22"/>
          <w:szCs w:val="22"/>
          <w:lang w:val="sv-SE"/>
        </w:rPr>
        <w:t>or</w:t>
      </w:r>
      <w:r w:rsidR="009D7816" w:rsidRPr="00490562">
        <w:rPr>
          <w:rFonts w:ascii="Lato" w:hAnsi="Lato"/>
          <w:b/>
          <w:bCs/>
          <w:sz w:val="22"/>
          <w:szCs w:val="22"/>
          <w:lang w:val="sv-SE"/>
        </w:rPr>
        <w:t xml:space="preserve"> handlar om att visa uppskattning för något som </w:t>
      </w:r>
      <w:r w:rsidR="003F7D52">
        <w:rPr>
          <w:rFonts w:ascii="Lato" w:hAnsi="Lato"/>
          <w:b/>
          <w:bCs/>
          <w:sz w:val="22"/>
          <w:szCs w:val="22"/>
          <w:lang w:val="sv-SE"/>
        </w:rPr>
        <w:t>ditt/dina</w:t>
      </w:r>
      <w:r w:rsidR="009D7816" w:rsidRPr="00490562">
        <w:rPr>
          <w:rFonts w:ascii="Lato" w:hAnsi="Lato"/>
          <w:b/>
          <w:bCs/>
          <w:sz w:val="22"/>
          <w:szCs w:val="22"/>
          <w:lang w:val="sv-SE"/>
        </w:rPr>
        <w:t xml:space="preserve"> barn gör. Det kan gå till på många olika sätt - allt från att säga något till att ge en uppskattande blick. Det handlar om att se och på något vis uppmärksamma det barnet gör. </w:t>
      </w:r>
    </w:p>
    <w:p w14:paraId="08CADC98" w14:textId="3957E3D2" w:rsidR="0087795F" w:rsidRPr="00490562" w:rsidRDefault="00B73F96" w:rsidP="0087795F">
      <w:pPr>
        <w:rPr>
          <w:rFonts w:ascii="Lato" w:hAnsi="Lato"/>
          <w:sz w:val="22"/>
          <w:szCs w:val="22"/>
          <w:lang w:val="sv-SE"/>
        </w:rPr>
      </w:pPr>
      <w:commentRangeStart w:id="23"/>
      <w:r>
        <w:rPr>
          <w:rFonts w:ascii="Lato" w:hAnsi="Lato"/>
          <w:sz w:val="22"/>
          <w:szCs w:val="22"/>
          <w:lang w:val="sv-SE"/>
        </w:rPr>
        <w:t>12</w:t>
      </w:r>
      <w:r w:rsidR="0087795F" w:rsidRPr="00490562">
        <w:rPr>
          <w:rFonts w:ascii="Lato" w:hAnsi="Lato"/>
          <w:sz w:val="22"/>
          <w:szCs w:val="22"/>
          <w:lang w:val="sv-SE"/>
        </w:rPr>
        <w:t xml:space="preserve">. Hur ofta har </w:t>
      </w:r>
      <w:r w:rsidR="003F7D52">
        <w:rPr>
          <w:rFonts w:ascii="Lato" w:hAnsi="Lato"/>
          <w:sz w:val="22"/>
          <w:szCs w:val="22"/>
          <w:lang w:val="sv-SE"/>
        </w:rPr>
        <w:t>ditt/dina</w:t>
      </w:r>
      <w:r w:rsidR="0087795F" w:rsidRPr="00490562">
        <w:rPr>
          <w:rFonts w:ascii="Lato" w:hAnsi="Lato"/>
          <w:sz w:val="22"/>
          <w:szCs w:val="22"/>
          <w:lang w:val="sv-SE"/>
        </w:rPr>
        <w:t xml:space="preserve"> barn gjort något du uppskattar </w:t>
      </w:r>
      <w:ins w:id="24" w:author="Marit Preuter" w:date="2025-03-12T08:12:00Z" w16du:dateUtc="2025-03-12T07:12:00Z">
        <w:r w:rsidR="002D00E8" w:rsidRPr="002D00E8">
          <w:rPr>
            <w:rFonts w:ascii="Lato" w:hAnsi="Lato"/>
            <w:sz w:val="22"/>
            <w:szCs w:val="22"/>
            <w:lang w:val="sv-SE"/>
          </w:rPr>
          <w:t>under en typisk vecka tillsammans med ditt barn den senaste tiden</w:t>
        </w:r>
      </w:ins>
      <w:del w:id="25" w:author="Marit Preuter" w:date="2025-03-12T08:12:00Z" w16du:dateUtc="2025-03-12T07:12:00Z">
        <w:r w:rsidR="0087795F" w:rsidRPr="00490562" w:rsidDel="002D00E8">
          <w:rPr>
            <w:rFonts w:ascii="Lato" w:hAnsi="Lato"/>
            <w:sz w:val="22"/>
            <w:szCs w:val="22"/>
            <w:lang w:val="sv-SE"/>
          </w:rPr>
          <w:delText>de senaste två veckorna</w:delText>
        </w:r>
      </w:del>
      <w:r w:rsidR="0087795F" w:rsidRPr="00490562">
        <w:rPr>
          <w:rFonts w:ascii="Lato" w:hAnsi="Lato"/>
          <w:sz w:val="22"/>
          <w:szCs w:val="22"/>
          <w:lang w:val="sv-SE"/>
        </w:rPr>
        <w:t>?</w:t>
      </w:r>
      <w:commentRangeEnd w:id="23"/>
      <w:r w:rsidR="00FC5828">
        <w:rPr>
          <w:rStyle w:val="CommentReference"/>
        </w:rPr>
        <w:commentReference w:id="23"/>
      </w:r>
    </w:p>
    <w:p w14:paraId="697D772D" w14:textId="77777777" w:rsidR="0087795F" w:rsidRPr="00490562" w:rsidRDefault="0087795F" w:rsidP="0087795F">
      <w:pPr>
        <w:rPr>
          <w:rFonts w:ascii="Lato" w:hAnsi="Lato"/>
          <w:i/>
          <w:iCs/>
          <w:sz w:val="22"/>
          <w:szCs w:val="22"/>
          <w:lang w:val="sv-SE"/>
        </w:rPr>
      </w:pPr>
      <w:r w:rsidRPr="00490562">
        <w:rPr>
          <w:rFonts w:ascii="Lato" w:hAnsi="Lato"/>
          <w:i/>
          <w:iCs/>
          <w:sz w:val="22"/>
          <w:szCs w:val="22"/>
          <w:lang w:val="sv-SE"/>
        </w:rPr>
        <w:t>Vad gjorde du då?</w:t>
      </w:r>
    </w:p>
    <w:p w14:paraId="7E69E71B" w14:textId="6762FF54" w:rsidR="001124B6" w:rsidRPr="00490562" w:rsidRDefault="00B73F96" w:rsidP="0087795F">
      <w:pPr>
        <w:rPr>
          <w:rFonts w:ascii="Lato" w:hAnsi="Lato"/>
          <w:sz w:val="22"/>
          <w:szCs w:val="22"/>
          <w:lang w:val="sv-SE"/>
        </w:rPr>
      </w:pPr>
      <w:commentRangeStart w:id="26"/>
      <w:r>
        <w:rPr>
          <w:rFonts w:ascii="Lato" w:hAnsi="Lato"/>
          <w:sz w:val="22"/>
          <w:szCs w:val="22"/>
          <w:lang w:val="sv-SE"/>
        </w:rPr>
        <w:t>13</w:t>
      </w:r>
      <w:r w:rsidR="0087795F" w:rsidRPr="00490562">
        <w:rPr>
          <w:rFonts w:ascii="Lato" w:hAnsi="Lato"/>
          <w:sz w:val="22"/>
          <w:szCs w:val="22"/>
          <w:lang w:val="sv-SE"/>
        </w:rPr>
        <w:t xml:space="preserve">. Visade </w:t>
      </w:r>
      <w:r w:rsidR="003F7D52">
        <w:rPr>
          <w:rFonts w:ascii="Lato" w:hAnsi="Lato"/>
          <w:sz w:val="22"/>
          <w:szCs w:val="22"/>
          <w:lang w:val="sv-SE"/>
        </w:rPr>
        <w:t>ditt</w:t>
      </w:r>
      <w:ins w:id="27" w:author="Marit Preuter" w:date="2025-03-13T12:37:00Z" w16du:dateUtc="2025-03-13T11:37:00Z">
        <w:r w:rsidR="0063760F">
          <w:rPr>
            <w:rFonts w:ascii="Lato" w:hAnsi="Lato"/>
            <w:sz w:val="22"/>
            <w:szCs w:val="22"/>
            <w:lang w:val="sv-SE"/>
          </w:rPr>
          <w:t>/dina</w:t>
        </w:r>
      </w:ins>
      <w:r w:rsidR="0087795F" w:rsidRPr="00490562">
        <w:rPr>
          <w:rFonts w:ascii="Lato" w:hAnsi="Lato"/>
          <w:sz w:val="22"/>
          <w:szCs w:val="22"/>
          <w:lang w:val="sv-SE"/>
        </w:rPr>
        <w:t xml:space="preserve"> barn </w:t>
      </w:r>
      <w:r w:rsidR="003A5D6E" w:rsidRPr="00490562">
        <w:rPr>
          <w:rFonts w:ascii="Lato" w:hAnsi="Lato"/>
          <w:sz w:val="22"/>
          <w:szCs w:val="22"/>
          <w:lang w:val="sv-SE"/>
        </w:rPr>
        <w:t xml:space="preserve">att du </w:t>
      </w:r>
      <w:r w:rsidR="0087795F" w:rsidRPr="00490562">
        <w:rPr>
          <w:rFonts w:ascii="Lato" w:hAnsi="Lato"/>
          <w:sz w:val="22"/>
          <w:szCs w:val="22"/>
          <w:lang w:val="sv-SE"/>
        </w:rPr>
        <w:t>uppskatt</w:t>
      </w:r>
      <w:r w:rsidR="003A5D6E" w:rsidRPr="00490562">
        <w:rPr>
          <w:rFonts w:ascii="Lato" w:hAnsi="Lato"/>
          <w:sz w:val="22"/>
          <w:szCs w:val="22"/>
          <w:lang w:val="sv-SE"/>
        </w:rPr>
        <w:t>ade det hen</w:t>
      </w:r>
      <w:ins w:id="28" w:author="Marit Preuter" w:date="2025-03-13T12:37:00Z" w16du:dateUtc="2025-03-13T11:37:00Z">
        <w:r w:rsidR="0063760F">
          <w:rPr>
            <w:rFonts w:ascii="Lato" w:hAnsi="Lato"/>
            <w:sz w:val="22"/>
            <w:szCs w:val="22"/>
            <w:lang w:val="sv-SE"/>
          </w:rPr>
          <w:t>/de</w:t>
        </w:r>
      </w:ins>
      <w:r w:rsidR="003A5D6E" w:rsidRPr="00490562">
        <w:rPr>
          <w:rFonts w:ascii="Lato" w:hAnsi="Lato"/>
          <w:sz w:val="22"/>
          <w:szCs w:val="22"/>
          <w:lang w:val="sv-SE"/>
        </w:rPr>
        <w:t xml:space="preserve"> gjorde</w:t>
      </w:r>
      <w:commentRangeEnd w:id="26"/>
      <w:r w:rsidR="00EA2E8A">
        <w:rPr>
          <w:rStyle w:val="CommentReference"/>
        </w:rPr>
        <w:commentReference w:id="26"/>
      </w:r>
    </w:p>
    <w:p w14:paraId="614453B9" w14:textId="77777777" w:rsidR="00147FD8" w:rsidRPr="00490562" w:rsidRDefault="00147FD8" w:rsidP="0087795F">
      <w:pPr>
        <w:rPr>
          <w:rFonts w:ascii="Lato" w:hAnsi="Lato"/>
          <w:sz w:val="22"/>
          <w:szCs w:val="22"/>
          <w:lang w:val="sv-SE"/>
        </w:rPr>
      </w:pPr>
    </w:p>
    <w:p w14:paraId="60C715FC" w14:textId="77777777" w:rsidR="00B73F96" w:rsidRDefault="005B45EE" w:rsidP="003E48DE">
      <w:pPr>
        <w:rPr>
          <w:rFonts w:ascii="Lato" w:hAnsi="Lato"/>
          <w:b/>
          <w:bCs/>
          <w:sz w:val="22"/>
          <w:szCs w:val="22"/>
          <w:lang w:val="sv-SE"/>
        </w:rPr>
      </w:pPr>
      <w:r w:rsidRPr="005B45EE">
        <w:rPr>
          <w:rFonts w:ascii="Lato" w:hAnsi="Lato"/>
          <w:b/>
          <w:bCs/>
          <w:sz w:val="22"/>
          <w:szCs w:val="22"/>
          <w:lang w:val="sv-SE"/>
        </w:rPr>
        <w:t>De här frågorna handlar om hur föräldrar hanterar oro och rädsla hos barn. Det är vanligt att barn kan vara rädda för saker som mörker, att bli lämnade, att misslyckas eller att säga ifrån, och sådana rädslor kan komma och gå under uppväxten. Att hantera barns oro är inte alltid enkelt, och de här frågorna handlar om hur du har gjort i sådana situationer, även om det ibland kan kännas svårt att veta vad som är bäst.</w:t>
      </w:r>
      <w:r w:rsidR="00047467">
        <w:rPr>
          <w:rFonts w:ascii="Lato" w:hAnsi="Lato"/>
          <w:b/>
          <w:bCs/>
          <w:sz w:val="22"/>
          <w:szCs w:val="22"/>
          <w:lang w:val="sv-SE"/>
        </w:rPr>
        <w:t xml:space="preserve"> </w:t>
      </w:r>
    </w:p>
    <w:p w14:paraId="6398E8BF" w14:textId="0FD81791" w:rsidR="003E48DE" w:rsidRPr="00490562" w:rsidRDefault="00B73F96" w:rsidP="003E48DE">
      <w:pPr>
        <w:rPr>
          <w:rFonts w:ascii="Lato" w:hAnsi="Lato"/>
          <w:sz w:val="22"/>
          <w:szCs w:val="22"/>
          <w:lang w:val="sv-SE"/>
        </w:rPr>
      </w:pPr>
      <w:commentRangeStart w:id="29"/>
      <w:r>
        <w:rPr>
          <w:rFonts w:ascii="Lato" w:hAnsi="Lato"/>
          <w:sz w:val="22"/>
          <w:szCs w:val="22"/>
          <w:lang w:val="sv-SE"/>
        </w:rPr>
        <w:t>14</w:t>
      </w:r>
      <w:r w:rsidR="003E48DE" w:rsidRPr="00490562">
        <w:rPr>
          <w:rFonts w:ascii="Lato" w:hAnsi="Lato"/>
          <w:sz w:val="22"/>
          <w:szCs w:val="22"/>
          <w:lang w:val="sv-SE"/>
        </w:rPr>
        <w:t xml:space="preserve">. Hur ofta har </w:t>
      </w:r>
      <w:r w:rsidR="003F7D52">
        <w:rPr>
          <w:rFonts w:ascii="Lato" w:hAnsi="Lato"/>
          <w:sz w:val="22"/>
          <w:szCs w:val="22"/>
          <w:lang w:val="sv-SE"/>
        </w:rPr>
        <w:t>ditt/dina</w:t>
      </w:r>
      <w:r w:rsidR="003E48DE" w:rsidRPr="00490562">
        <w:rPr>
          <w:rFonts w:ascii="Lato" w:hAnsi="Lato"/>
          <w:sz w:val="22"/>
          <w:szCs w:val="22"/>
          <w:lang w:val="sv-SE"/>
        </w:rPr>
        <w:t xml:space="preserve"> barn varit oroligt eller ängsligt </w:t>
      </w:r>
      <w:ins w:id="30" w:author="Marit Preuter" w:date="2025-03-12T08:12:00Z" w16du:dateUtc="2025-03-12T07:12:00Z">
        <w:r w:rsidR="002D00E8" w:rsidRPr="002D00E8">
          <w:rPr>
            <w:rFonts w:ascii="Lato" w:hAnsi="Lato"/>
            <w:sz w:val="22"/>
            <w:szCs w:val="22"/>
            <w:lang w:val="sv-SE"/>
          </w:rPr>
          <w:t>under en typisk vecka tillsammans den senaste tiden</w:t>
        </w:r>
      </w:ins>
      <w:del w:id="31" w:author="Marit Preuter" w:date="2025-03-12T08:12:00Z" w16du:dateUtc="2025-03-12T07:12:00Z">
        <w:r w:rsidR="003E48DE" w:rsidRPr="00490562" w:rsidDel="002D00E8">
          <w:rPr>
            <w:rFonts w:ascii="Lato" w:hAnsi="Lato"/>
            <w:sz w:val="22"/>
            <w:szCs w:val="22"/>
            <w:lang w:val="sv-SE"/>
          </w:rPr>
          <w:delText>de senaste två veckorna</w:delText>
        </w:r>
      </w:del>
      <w:r w:rsidR="003E48DE" w:rsidRPr="00490562">
        <w:rPr>
          <w:rFonts w:ascii="Lato" w:hAnsi="Lato"/>
          <w:sz w:val="22"/>
          <w:szCs w:val="22"/>
          <w:lang w:val="sv-SE"/>
        </w:rPr>
        <w:t>?</w:t>
      </w:r>
      <w:commentRangeEnd w:id="29"/>
      <w:r w:rsidR="00CD158E">
        <w:rPr>
          <w:rStyle w:val="CommentReference"/>
        </w:rPr>
        <w:commentReference w:id="29"/>
      </w:r>
    </w:p>
    <w:p w14:paraId="0C31ECAE" w14:textId="77777777" w:rsidR="0087795F" w:rsidRPr="00490562" w:rsidRDefault="0087795F" w:rsidP="0087795F">
      <w:pPr>
        <w:rPr>
          <w:rFonts w:ascii="Lato" w:hAnsi="Lato"/>
          <w:i/>
          <w:iCs/>
          <w:sz w:val="22"/>
          <w:szCs w:val="22"/>
          <w:lang w:val="sv-SE"/>
        </w:rPr>
      </w:pPr>
      <w:r w:rsidRPr="00490562">
        <w:rPr>
          <w:rFonts w:ascii="Lato" w:hAnsi="Lato"/>
          <w:i/>
          <w:iCs/>
          <w:sz w:val="22"/>
          <w:szCs w:val="22"/>
          <w:lang w:val="sv-SE"/>
        </w:rPr>
        <w:t>Hur hanterade du det?</w:t>
      </w:r>
    </w:p>
    <w:p w14:paraId="725179B1" w14:textId="490E329C" w:rsidR="0087795F" w:rsidRPr="00490562" w:rsidRDefault="00B73F96" w:rsidP="0087795F">
      <w:pPr>
        <w:rPr>
          <w:rFonts w:ascii="Lato" w:hAnsi="Lato"/>
          <w:sz w:val="22"/>
          <w:szCs w:val="22"/>
          <w:lang w:val="sv-SE"/>
        </w:rPr>
      </w:pPr>
      <w:commentRangeStart w:id="32"/>
      <w:r>
        <w:rPr>
          <w:rFonts w:ascii="Lato" w:hAnsi="Lato"/>
          <w:sz w:val="22"/>
          <w:szCs w:val="22"/>
          <w:lang w:val="sv-SE"/>
        </w:rPr>
        <w:t>15</w:t>
      </w:r>
      <w:r w:rsidR="0087795F" w:rsidRPr="00490562">
        <w:rPr>
          <w:rFonts w:ascii="Lato" w:hAnsi="Lato"/>
          <w:sz w:val="22"/>
          <w:szCs w:val="22"/>
          <w:lang w:val="sv-SE"/>
        </w:rPr>
        <w:t xml:space="preserve">. Lät </w:t>
      </w:r>
      <w:r w:rsidR="003F7D52">
        <w:rPr>
          <w:rFonts w:ascii="Lato" w:hAnsi="Lato"/>
          <w:sz w:val="22"/>
          <w:szCs w:val="22"/>
          <w:lang w:val="sv-SE"/>
        </w:rPr>
        <w:t>ditt</w:t>
      </w:r>
      <w:r w:rsidR="0087795F" w:rsidRPr="00490562">
        <w:rPr>
          <w:rFonts w:ascii="Lato" w:hAnsi="Lato"/>
          <w:sz w:val="22"/>
          <w:szCs w:val="22"/>
          <w:lang w:val="sv-SE"/>
        </w:rPr>
        <w:t xml:space="preserve"> barn försöka lösa situationen på egen hand utan att du la dig i</w:t>
      </w:r>
    </w:p>
    <w:p w14:paraId="0139EB86" w14:textId="40B869D5" w:rsidR="0087795F" w:rsidRPr="00490562" w:rsidRDefault="00B73F96" w:rsidP="0087795F">
      <w:pPr>
        <w:rPr>
          <w:rFonts w:ascii="Lato" w:hAnsi="Lato"/>
          <w:sz w:val="22"/>
          <w:szCs w:val="22"/>
          <w:lang w:val="sv-SE"/>
        </w:rPr>
      </w:pPr>
      <w:r>
        <w:rPr>
          <w:rFonts w:ascii="Lato" w:hAnsi="Lato"/>
          <w:sz w:val="22"/>
          <w:szCs w:val="22"/>
          <w:lang w:val="sv-SE"/>
        </w:rPr>
        <w:t>16</w:t>
      </w:r>
      <w:r w:rsidR="0087795F" w:rsidRPr="00490562">
        <w:rPr>
          <w:rFonts w:ascii="Lato" w:hAnsi="Lato"/>
          <w:sz w:val="22"/>
          <w:szCs w:val="22"/>
          <w:lang w:val="sv-SE"/>
        </w:rPr>
        <w:t xml:space="preserve">. Uppmuntrade </w:t>
      </w:r>
      <w:r w:rsidR="003F7D52">
        <w:rPr>
          <w:rFonts w:ascii="Lato" w:hAnsi="Lato"/>
          <w:sz w:val="22"/>
          <w:szCs w:val="22"/>
          <w:lang w:val="sv-SE"/>
        </w:rPr>
        <w:t>ditt</w:t>
      </w:r>
      <w:r w:rsidR="0087795F" w:rsidRPr="00490562">
        <w:rPr>
          <w:rFonts w:ascii="Lato" w:hAnsi="Lato"/>
          <w:sz w:val="22"/>
          <w:szCs w:val="22"/>
          <w:lang w:val="sv-SE"/>
        </w:rPr>
        <w:t xml:space="preserve"> barn att prova, göra fel och försöka igen utan att du genast hjälpte till eller tog över</w:t>
      </w:r>
    </w:p>
    <w:p w14:paraId="10A6965A" w14:textId="7DC0DE13" w:rsidR="00DD1EBE" w:rsidRPr="00490562" w:rsidRDefault="0087795F" w:rsidP="003E48DE">
      <w:pPr>
        <w:rPr>
          <w:rFonts w:ascii="Lato" w:hAnsi="Lato"/>
          <w:sz w:val="22"/>
          <w:szCs w:val="22"/>
          <w:lang w:val="sv-SE"/>
        </w:rPr>
      </w:pPr>
      <w:r w:rsidRPr="00490562">
        <w:rPr>
          <w:rFonts w:ascii="Lato" w:hAnsi="Lato"/>
          <w:sz w:val="22"/>
          <w:szCs w:val="22"/>
          <w:lang w:val="sv-SE"/>
        </w:rPr>
        <w:t>1</w:t>
      </w:r>
      <w:r w:rsidR="00B73F96">
        <w:rPr>
          <w:rFonts w:ascii="Lato" w:hAnsi="Lato"/>
          <w:sz w:val="22"/>
          <w:szCs w:val="22"/>
          <w:lang w:val="sv-SE"/>
        </w:rPr>
        <w:t>7</w:t>
      </w:r>
      <w:r w:rsidRPr="00490562">
        <w:rPr>
          <w:rFonts w:ascii="Lato" w:hAnsi="Lato"/>
          <w:sz w:val="22"/>
          <w:szCs w:val="22"/>
          <w:lang w:val="sv-SE"/>
        </w:rPr>
        <w:t xml:space="preserve">. </w:t>
      </w:r>
      <w:r w:rsidR="00DD1EBE" w:rsidRPr="00490562">
        <w:rPr>
          <w:rFonts w:ascii="Lato" w:hAnsi="Lato"/>
          <w:sz w:val="22"/>
          <w:szCs w:val="22"/>
          <w:lang w:val="sv-SE"/>
        </w:rPr>
        <w:t>Pratade med barnet om hens känslor</w:t>
      </w:r>
    </w:p>
    <w:p w14:paraId="3F28BF7C" w14:textId="6B148CF7" w:rsidR="003E48DE" w:rsidRPr="00490562" w:rsidRDefault="003E48DE" w:rsidP="003E48DE">
      <w:pPr>
        <w:rPr>
          <w:rFonts w:ascii="Lato" w:hAnsi="Lato"/>
          <w:sz w:val="22"/>
          <w:szCs w:val="22"/>
          <w:lang w:val="sv-SE"/>
        </w:rPr>
      </w:pPr>
      <w:r w:rsidRPr="00490562">
        <w:rPr>
          <w:rFonts w:ascii="Lato" w:hAnsi="Lato"/>
          <w:sz w:val="22"/>
          <w:szCs w:val="22"/>
          <w:lang w:val="sv-SE"/>
        </w:rPr>
        <w:t>1</w:t>
      </w:r>
      <w:r w:rsidR="00B73F96">
        <w:rPr>
          <w:rFonts w:ascii="Lato" w:hAnsi="Lato"/>
          <w:sz w:val="22"/>
          <w:szCs w:val="22"/>
          <w:lang w:val="sv-SE"/>
        </w:rPr>
        <w:t>8</w:t>
      </w:r>
      <w:r w:rsidRPr="00490562">
        <w:rPr>
          <w:rFonts w:ascii="Lato" w:hAnsi="Lato"/>
          <w:sz w:val="22"/>
          <w:szCs w:val="22"/>
          <w:lang w:val="sv-SE"/>
        </w:rPr>
        <w:t>. Hjälpte lite på traven för att barnet skulle våga</w:t>
      </w:r>
      <w:commentRangeEnd w:id="32"/>
      <w:r w:rsidR="002D7815">
        <w:rPr>
          <w:rStyle w:val="CommentReference"/>
        </w:rPr>
        <w:commentReference w:id="32"/>
      </w:r>
    </w:p>
    <w:p w14:paraId="40B53932" w14:textId="77777777" w:rsidR="00673A3F" w:rsidRPr="00490562" w:rsidRDefault="00673A3F" w:rsidP="0087795F">
      <w:pPr>
        <w:rPr>
          <w:rFonts w:ascii="Lato" w:hAnsi="Lato"/>
          <w:sz w:val="22"/>
          <w:szCs w:val="22"/>
          <w:lang w:val="sv-SE"/>
        </w:rPr>
      </w:pPr>
    </w:p>
    <w:p w14:paraId="2B799B98" w14:textId="77777777" w:rsidR="00B73F96" w:rsidRDefault="00833C7E" w:rsidP="00DD1EBE">
      <w:pPr>
        <w:rPr>
          <w:rFonts w:ascii="Lato" w:hAnsi="Lato"/>
          <w:b/>
          <w:bCs/>
          <w:sz w:val="22"/>
          <w:szCs w:val="22"/>
          <w:lang w:val="sv-SE"/>
        </w:rPr>
      </w:pPr>
      <w:r w:rsidRPr="00833C7E">
        <w:rPr>
          <w:rFonts w:ascii="Lato" w:hAnsi="Lato"/>
          <w:b/>
          <w:bCs/>
          <w:sz w:val="22"/>
          <w:szCs w:val="22"/>
          <w:lang w:val="sv-SE"/>
        </w:rPr>
        <w:t xml:space="preserve">De här frågorna handlar om hur föräldrar hanterar olika typer av bråk med sina barn. Med "bråk" menas exempelvis att barnet vägrar något, skriker, säger elaka saker, slåss eller bryter mot regler. Det är vanligt att barn beter sig utmanande, och alla föräldrar hanterar sådana situationer på sitt eget sätt. </w:t>
      </w:r>
      <w:r w:rsidR="00617245">
        <w:rPr>
          <w:rFonts w:ascii="Lato" w:hAnsi="Lato"/>
          <w:b/>
          <w:bCs/>
          <w:sz w:val="22"/>
          <w:szCs w:val="22"/>
          <w:lang w:val="sv-SE"/>
        </w:rPr>
        <w:t>I</w:t>
      </w:r>
      <w:r w:rsidRPr="00833C7E">
        <w:rPr>
          <w:rFonts w:ascii="Lato" w:hAnsi="Lato"/>
          <w:b/>
          <w:bCs/>
          <w:sz w:val="22"/>
          <w:szCs w:val="22"/>
          <w:lang w:val="sv-SE"/>
        </w:rPr>
        <w:t>bland kan kännas svårt att veta vad som är rätt att göra</w:t>
      </w:r>
      <w:r w:rsidR="00734708">
        <w:rPr>
          <w:rFonts w:ascii="Lato" w:hAnsi="Lato"/>
          <w:b/>
          <w:bCs/>
          <w:sz w:val="22"/>
          <w:szCs w:val="22"/>
          <w:lang w:val="sv-SE"/>
        </w:rPr>
        <w:t>, men svara enligt vad du kommer ihåg</w:t>
      </w:r>
      <w:r w:rsidRPr="00833C7E">
        <w:rPr>
          <w:rFonts w:ascii="Lato" w:hAnsi="Lato"/>
          <w:b/>
          <w:bCs/>
          <w:sz w:val="22"/>
          <w:szCs w:val="22"/>
          <w:lang w:val="sv-SE"/>
        </w:rPr>
        <w:t>.</w:t>
      </w:r>
      <w:r>
        <w:rPr>
          <w:rFonts w:ascii="Lato" w:hAnsi="Lato"/>
          <w:b/>
          <w:bCs/>
          <w:sz w:val="22"/>
          <w:szCs w:val="22"/>
          <w:lang w:val="sv-SE"/>
        </w:rPr>
        <w:t xml:space="preserve"> </w:t>
      </w:r>
    </w:p>
    <w:p w14:paraId="0B3493A6" w14:textId="7E0F6727" w:rsidR="00DD1EBE" w:rsidRPr="00490562" w:rsidRDefault="0087795F" w:rsidP="00DD1EBE">
      <w:pPr>
        <w:rPr>
          <w:rFonts w:ascii="Lato" w:hAnsi="Lato"/>
          <w:sz w:val="22"/>
          <w:szCs w:val="22"/>
          <w:lang w:val="sv-SE"/>
        </w:rPr>
      </w:pPr>
      <w:commentRangeStart w:id="33"/>
      <w:r w:rsidRPr="00490562">
        <w:rPr>
          <w:rFonts w:ascii="Lato" w:hAnsi="Lato"/>
          <w:sz w:val="22"/>
          <w:szCs w:val="22"/>
          <w:lang w:val="sv-SE"/>
        </w:rPr>
        <w:t>1</w:t>
      </w:r>
      <w:r w:rsidR="00490562" w:rsidRPr="00490562">
        <w:rPr>
          <w:rFonts w:ascii="Lato" w:hAnsi="Lato"/>
          <w:sz w:val="22"/>
          <w:szCs w:val="22"/>
          <w:lang w:val="sv-SE"/>
        </w:rPr>
        <w:t>9</w:t>
      </w:r>
      <w:r w:rsidR="00DD1EBE" w:rsidRPr="00490562">
        <w:rPr>
          <w:rFonts w:ascii="Lato" w:hAnsi="Lato"/>
          <w:sz w:val="22"/>
          <w:szCs w:val="22"/>
          <w:lang w:val="sv-SE"/>
        </w:rPr>
        <w:t xml:space="preserve">. Hur ofta har </w:t>
      </w:r>
      <w:r w:rsidR="003F7D52">
        <w:rPr>
          <w:rFonts w:ascii="Lato" w:hAnsi="Lato"/>
          <w:sz w:val="22"/>
          <w:szCs w:val="22"/>
          <w:lang w:val="sv-SE"/>
        </w:rPr>
        <w:t>ditt/dina</w:t>
      </w:r>
      <w:r w:rsidR="00DD1EBE" w:rsidRPr="00490562">
        <w:rPr>
          <w:rFonts w:ascii="Lato" w:hAnsi="Lato"/>
          <w:sz w:val="22"/>
          <w:szCs w:val="22"/>
          <w:lang w:val="sv-SE"/>
        </w:rPr>
        <w:t xml:space="preserve"> barn bråkat </w:t>
      </w:r>
      <w:ins w:id="34" w:author="Marit Preuter" w:date="2025-03-12T08:12:00Z" w16du:dateUtc="2025-03-12T07:12:00Z">
        <w:r w:rsidR="002D00E8" w:rsidRPr="002D00E8">
          <w:rPr>
            <w:rFonts w:ascii="Lato" w:hAnsi="Lato"/>
            <w:sz w:val="22"/>
            <w:szCs w:val="22"/>
            <w:lang w:val="sv-SE"/>
          </w:rPr>
          <w:t>under en typisk vecka tillsammans med ditt barn den senaste tiden</w:t>
        </w:r>
      </w:ins>
      <w:del w:id="35" w:author="Marit Preuter" w:date="2025-03-12T08:12:00Z" w16du:dateUtc="2025-03-12T07:12:00Z">
        <w:r w:rsidR="00DD1EBE" w:rsidRPr="00490562" w:rsidDel="002D00E8">
          <w:rPr>
            <w:rFonts w:ascii="Lato" w:hAnsi="Lato"/>
            <w:sz w:val="22"/>
            <w:szCs w:val="22"/>
            <w:lang w:val="sv-SE"/>
          </w:rPr>
          <w:delText>de senaste två veckorna</w:delText>
        </w:r>
      </w:del>
      <w:r w:rsidR="00DD1EBE" w:rsidRPr="00490562">
        <w:rPr>
          <w:rFonts w:ascii="Lato" w:hAnsi="Lato"/>
          <w:sz w:val="22"/>
          <w:szCs w:val="22"/>
          <w:lang w:val="sv-SE"/>
        </w:rPr>
        <w:t>?</w:t>
      </w:r>
      <w:commentRangeEnd w:id="33"/>
      <w:r w:rsidR="009D1993">
        <w:rPr>
          <w:rStyle w:val="CommentReference"/>
        </w:rPr>
        <w:commentReference w:id="33"/>
      </w:r>
    </w:p>
    <w:p w14:paraId="3AE8DEDE" w14:textId="77777777" w:rsidR="00DD1EBE" w:rsidRPr="00490562" w:rsidRDefault="00DD1EBE" w:rsidP="00DD1EBE">
      <w:pPr>
        <w:rPr>
          <w:rFonts w:ascii="Lato" w:hAnsi="Lato"/>
          <w:i/>
          <w:iCs/>
          <w:sz w:val="22"/>
          <w:szCs w:val="22"/>
          <w:lang w:val="sv-SE"/>
        </w:rPr>
      </w:pPr>
      <w:r w:rsidRPr="00490562">
        <w:rPr>
          <w:rFonts w:ascii="Lato" w:hAnsi="Lato"/>
          <w:i/>
          <w:iCs/>
          <w:sz w:val="22"/>
          <w:szCs w:val="22"/>
          <w:lang w:val="sv-SE"/>
        </w:rPr>
        <w:lastRenderedPageBreak/>
        <w:t>Hur hanterade du det?</w:t>
      </w:r>
    </w:p>
    <w:p w14:paraId="3325D53F" w14:textId="344890B6" w:rsidR="00DD1EBE" w:rsidRPr="00490562" w:rsidRDefault="00D61A8E" w:rsidP="00DD1EBE">
      <w:pPr>
        <w:rPr>
          <w:rFonts w:ascii="Lato" w:hAnsi="Lato"/>
          <w:sz w:val="22"/>
          <w:szCs w:val="22"/>
          <w:lang w:val="sv-SE"/>
        </w:rPr>
      </w:pPr>
      <w:commentRangeStart w:id="36"/>
      <w:commentRangeStart w:id="37"/>
      <w:r>
        <w:rPr>
          <w:rFonts w:ascii="Lato" w:hAnsi="Lato"/>
          <w:sz w:val="22"/>
          <w:szCs w:val="22"/>
          <w:lang w:val="sv-SE"/>
        </w:rPr>
        <w:t>20</w:t>
      </w:r>
      <w:r w:rsidR="00DD1EBE" w:rsidRPr="00490562">
        <w:rPr>
          <w:rFonts w:ascii="Lato" w:hAnsi="Lato"/>
          <w:sz w:val="22"/>
          <w:szCs w:val="22"/>
          <w:lang w:val="sv-SE"/>
        </w:rPr>
        <w:t xml:space="preserve">. </w:t>
      </w:r>
      <w:ins w:id="38" w:author="Marit Preuter" w:date="2025-03-10T07:45:00Z" w16du:dateUtc="2025-03-10T06:45:00Z">
        <w:r w:rsidR="007D2A1E" w:rsidRPr="007D2A1E">
          <w:rPr>
            <w:rFonts w:ascii="Lato" w:hAnsi="Lato"/>
            <w:sz w:val="22"/>
            <w:szCs w:val="22"/>
            <w:lang w:val="sv-SE"/>
          </w:rPr>
          <w:t>Försökte avleda konflikt</w:t>
        </w:r>
      </w:ins>
      <w:del w:id="39" w:author="Marit Preuter" w:date="2025-03-10T07:45:00Z" w16du:dateUtc="2025-03-10T06:45:00Z">
        <w:r w:rsidR="00DD1EBE" w:rsidRPr="00490562" w:rsidDel="007D2A1E">
          <w:rPr>
            <w:rFonts w:ascii="Lato" w:hAnsi="Lato"/>
            <w:sz w:val="22"/>
            <w:szCs w:val="22"/>
            <w:lang w:val="sv-SE"/>
          </w:rPr>
          <w:delText>Avledde onödiga konflikter</w:delText>
        </w:r>
      </w:del>
      <w:r w:rsidR="00DD1EBE" w:rsidRPr="00490562">
        <w:rPr>
          <w:rFonts w:ascii="Lato" w:hAnsi="Lato"/>
          <w:sz w:val="22"/>
          <w:szCs w:val="22"/>
          <w:lang w:val="sv-SE"/>
        </w:rPr>
        <w:t>, till exempel genom att börja skoja, busa eller prata om något annat</w:t>
      </w:r>
    </w:p>
    <w:p w14:paraId="0786AFDC" w14:textId="17CACDEC" w:rsidR="0087795F" w:rsidRPr="00490562" w:rsidRDefault="00D61A8E" w:rsidP="0087795F">
      <w:pPr>
        <w:rPr>
          <w:rFonts w:ascii="Lato" w:hAnsi="Lato"/>
          <w:sz w:val="22"/>
          <w:szCs w:val="22"/>
          <w:lang w:val="sv-SE"/>
        </w:rPr>
      </w:pPr>
      <w:r>
        <w:rPr>
          <w:rFonts w:ascii="Lato" w:hAnsi="Lato"/>
          <w:sz w:val="22"/>
          <w:szCs w:val="22"/>
          <w:lang w:val="sv-SE"/>
        </w:rPr>
        <w:t>21</w:t>
      </w:r>
      <w:r w:rsidR="0087795F" w:rsidRPr="00490562">
        <w:rPr>
          <w:rFonts w:ascii="Lato" w:hAnsi="Lato"/>
          <w:sz w:val="22"/>
          <w:szCs w:val="22"/>
          <w:lang w:val="sv-SE"/>
        </w:rPr>
        <w:t>. Uttryckte dig lugnt, fast du kände dig irriterad eller arg</w:t>
      </w:r>
    </w:p>
    <w:p w14:paraId="58D7C2B7" w14:textId="5A4AA482" w:rsidR="0087795F" w:rsidRPr="00490562" w:rsidRDefault="0087795F" w:rsidP="0087795F">
      <w:pPr>
        <w:rPr>
          <w:rFonts w:ascii="Lato" w:hAnsi="Lato"/>
          <w:sz w:val="22"/>
          <w:szCs w:val="22"/>
          <w:lang w:val="sv-SE"/>
        </w:rPr>
      </w:pPr>
      <w:r w:rsidRPr="00490562">
        <w:rPr>
          <w:rFonts w:ascii="Lato" w:hAnsi="Lato"/>
          <w:sz w:val="22"/>
          <w:szCs w:val="22"/>
          <w:lang w:val="sv-SE"/>
        </w:rPr>
        <w:t>2</w:t>
      </w:r>
      <w:r w:rsidR="00D61A8E">
        <w:rPr>
          <w:rFonts w:ascii="Lato" w:hAnsi="Lato"/>
          <w:sz w:val="22"/>
          <w:szCs w:val="22"/>
          <w:lang w:val="sv-SE"/>
        </w:rPr>
        <w:t>2</w:t>
      </w:r>
      <w:r w:rsidRPr="00490562">
        <w:rPr>
          <w:rFonts w:ascii="Lato" w:hAnsi="Lato"/>
          <w:sz w:val="22"/>
          <w:szCs w:val="22"/>
          <w:lang w:val="sv-SE"/>
        </w:rPr>
        <w:t>. Visade förståelse för barnets känslor (vilket inte behöver betyda att du släppte alla krav)</w:t>
      </w:r>
    </w:p>
    <w:p w14:paraId="11933BE3" w14:textId="7C95FDE4" w:rsidR="00DD1EBE" w:rsidRDefault="0087795F" w:rsidP="00DD1EBE">
      <w:pPr>
        <w:rPr>
          <w:rFonts w:ascii="Lato" w:hAnsi="Lato"/>
          <w:sz w:val="22"/>
          <w:szCs w:val="22"/>
          <w:lang w:val="sv-SE"/>
        </w:rPr>
      </w:pPr>
      <w:r w:rsidRPr="00490562">
        <w:rPr>
          <w:rFonts w:ascii="Lato" w:hAnsi="Lato"/>
          <w:sz w:val="22"/>
          <w:szCs w:val="22"/>
          <w:lang w:val="sv-SE"/>
        </w:rPr>
        <w:t>2</w:t>
      </w:r>
      <w:r w:rsidR="00D61A8E">
        <w:rPr>
          <w:rFonts w:ascii="Lato" w:hAnsi="Lato"/>
          <w:sz w:val="22"/>
          <w:szCs w:val="22"/>
          <w:lang w:val="sv-SE"/>
        </w:rPr>
        <w:t>3</w:t>
      </w:r>
      <w:r w:rsidR="00DD1EBE" w:rsidRPr="00490562">
        <w:rPr>
          <w:rFonts w:ascii="Lato" w:hAnsi="Lato"/>
          <w:sz w:val="22"/>
          <w:szCs w:val="22"/>
          <w:lang w:val="sv-SE"/>
        </w:rPr>
        <w:t>. Stod fast vid saker som ni hade bestämt, trots att barnet fortsatte att bråka</w:t>
      </w:r>
      <w:commentRangeEnd w:id="36"/>
      <w:r w:rsidR="00AD7602">
        <w:rPr>
          <w:rStyle w:val="CommentReference"/>
        </w:rPr>
        <w:commentReference w:id="36"/>
      </w:r>
      <w:commentRangeEnd w:id="37"/>
      <w:r w:rsidR="0033496C">
        <w:rPr>
          <w:rStyle w:val="CommentReference"/>
        </w:rPr>
        <w:commentReference w:id="37"/>
      </w:r>
    </w:p>
    <w:p w14:paraId="54A65AD1" w14:textId="77777777" w:rsidR="005F3D99" w:rsidRDefault="005F3D99" w:rsidP="00DD1EBE">
      <w:pPr>
        <w:rPr>
          <w:rFonts w:ascii="Lato" w:hAnsi="Lato"/>
          <w:sz w:val="22"/>
          <w:szCs w:val="22"/>
          <w:lang w:val="sv-SE"/>
        </w:rPr>
      </w:pPr>
    </w:p>
    <w:p w14:paraId="5CFD52EA" w14:textId="77777777" w:rsidR="002F7159" w:rsidRDefault="002F7159" w:rsidP="00DD1EBE">
      <w:pPr>
        <w:rPr>
          <w:rFonts w:ascii="Lato" w:hAnsi="Lato"/>
          <w:sz w:val="22"/>
          <w:szCs w:val="22"/>
          <w:lang w:val="sv-SE"/>
        </w:rPr>
      </w:pPr>
    </w:p>
    <w:p w14:paraId="763CE5A5" w14:textId="77777777" w:rsidR="002F7159" w:rsidRDefault="002F7159" w:rsidP="00DD1EBE">
      <w:pPr>
        <w:rPr>
          <w:rFonts w:ascii="Lato" w:hAnsi="Lato"/>
          <w:sz w:val="22"/>
          <w:szCs w:val="22"/>
          <w:lang w:val="sv-SE"/>
        </w:rPr>
      </w:pPr>
    </w:p>
    <w:p w14:paraId="36946427" w14:textId="77777777" w:rsidR="002F7159" w:rsidRDefault="002F7159" w:rsidP="00DD1EBE">
      <w:pPr>
        <w:rPr>
          <w:rFonts w:ascii="Lato" w:hAnsi="Lato"/>
          <w:sz w:val="22"/>
          <w:szCs w:val="22"/>
          <w:lang w:val="sv-SE"/>
        </w:rPr>
      </w:pPr>
    </w:p>
    <w:p w14:paraId="3B0D72BC" w14:textId="77777777" w:rsidR="002F7159" w:rsidRDefault="002F7159" w:rsidP="00DD1EBE">
      <w:pPr>
        <w:rPr>
          <w:rFonts w:ascii="Lato" w:hAnsi="Lato"/>
          <w:sz w:val="22"/>
          <w:szCs w:val="22"/>
          <w:lang w:val="sv-SE"/>
        </w:rPr>
      </w:pPr>
    </w:p>
    <w:p w14:paraId="0F10D8B9" w14:textId="65D26EFF" w:rsidR="005F3D99" w:rsidRPr="00905A9D" w:rsidRDefault="002F7159" w:rsidP="005F3D99">
      <w:pPr>
        <w:rPr>
          <w:rFonts w:ascii="Lato" w:hAnsi="Lato"/>
          <w:b/>
          <w:sz w:val="22"/>
          <w:szCs w:val="22"/>
          <w:lang w:val="sv-SE"/>
          <w:rPrChange w:id="40" w:author="Marit Preuter" w:date="2025-02-28T15:50:00Z">
            <w:rPr>
              <w:rFonts w:ascii="Lato" w:hAnsi="Lato"/>
              <w:b/>
              <w:sz w:val="22"/>
              <w:szCs w:val="22"/>
            </w:rPr>
          </w:rPrChange>
        </w:rPr>
      </w:pPr>
      <w:r w:rsidRPr="00905A9D">
        <w:rPr>
          <w:rFonts w:ascii="Lato" w:hAnsi="Lato"/>
          <w:b/>
          <w:sz w:val="22"/>
          <w:szCs w:val="22"/>
          <w:lang w:val="sv-SE"/>
          <w:rPrChange w:id="41" w:author="Marit Preuter" w:date="2025-02-28T15:50:00Z">
            <w:rPr>
              <w:rFonts w:ascii="Lato" w:hAnsi="Lato"/>
              <w:b/>
              <w:sz w:val="22"/>
              <w:szCs w:val="22"/>
            </w:rPr>
          </w:rPrChange>
        </w:rPr>
        <w:t>Nu följer ett antal frågor o</w:t>
      </w:r>
      <w:r w:rsidR="005F3D99" w:rsidRPr="00905A9D">
        <w:rPr>
          <w:rFonts w:ascii="Lato" w:hAnsi="Lato"/>
          <w:b/>
          <w:sz w:val="22"/>
          <w:szCs w:val="22"/>
          <w:lang w:val="sv-SE"/>
          <w:rPrChange w:id="42" w:author="Marit Preuter" w:date="2025-02-28T15:50:00Z">
            <w:rPr>
              <w:rFonts w:ascii="Lato" w:hAnsi="Lato"/>
              <w:b/>
              <w:sz w:val="22"/>
              <w:szCs w:val="22"/>
            </w:rPr>
          </w:rPrChange>
        </w:rPr>
        <w:t>m</w:t>
      </w:r>
      <w:r w:rsidRPr="00905A9D">
        <w:rPr>
          <w:rFonts w:ascii="Lato" w:hAnsi="Lato"/>
          <w:b/>
          <w:sz w:val="22"/>
          <w:szCs w:val="22"/>
          <w:lang w:val="sv-SE"/>
          <w:rPrChange w:id="43" w:author="Marit Preuter" w:date="2025-02-28T15:50:00Z">
            <w:rPr>
              <w:rFonts w:ascii="Lato" w:hAnsi="Lato"/>
              <w:b/>
              <w:sz w:val="22"/>
              <w:szCs w:val="22"/>
            </w:rPr>
          </w:rPrChange>
        </w:rPr>
        <w:t xml:space="preserve"> hur du upplever</w:t>
      </w:r>
      <w:r w:rsidR="005F3D99" w:rsidRPr="00905A9D">
        <w:rPr>
          <w:rFonts w:ascii="Lato" w:hAnsi="Lato"/>
          <w:b/>
          <w:sz w:val="22"/>
          <w:szCs w:val="22"/>
          <w:lang w:val="sv-SE"/>
          <w:rPrChange w:id="44" w:author="Marit Preuter" w:date="2025-02-28T15:50:00Z">
            <w:rPr>
              <w:rFonts w:ascii="Lato" w:hAnsi="Lato"/>
              <w:b/>
              <w:sz w:val="22"/>
              <w:szCs w:val="22"/>
            </w:rPr>
          </w:rPrChange>
        </w:rPr>
        <w:t xml:space="preserve"> föräldraskapsstöd i Göteborg:</w:t>
      </w:r>
    </w:p>
    <w:p w14:paraId="1456FC10" w14:textId="77777777" w:rsidR="005F3D99" w:rsidRPr="00905A9D" w:rsidRDefault="005F3D99" w:rsidP="005F3D99">
      <w:pPr>
        <w:numPr>
          <w:ilvl w:val="0"/>
          <w:numId w:val="1"/>
        </w:numPr>
        <w:rPr>
          <w:rFonts w:ascii="Lato" w:hAnsi="Lato"/>
          <w:sz w:val="22"/>
          <w:szCs w:val="22"/>
          <w:lang w:val="sv-SE"/>
          <w:rPrChange w:id="45" w:author="Marit Preuter" w:date="2025-02-28T15:50:00Z">
            <w:rPr>
              <w:rFonts w:ascii="Lato" w:hAnsi="Lato"/>
              <w:sz w:val="22"/>
              <w:szCs w:val="22"/>
            </w:rPr>
          </w:rPrChange>
        </w:rPr>
      </w:pPr>
      <w:r w:rsidRPr="00905A9D">
        <w:rPr>
          <w:rFonts w:ascii="Lato" w:hAnsi="Lato"/>
          <w:sz w:val="22"/>
          <w:szCs w:val="22"/>
          <w:lang w:val="sv-SE"/>
          <w:rPrChange w:id="46" w:author="Marit Preuter" w:date="2025-02-28T15:50:00Z">
            <w:rPr>
              <w:rFonts w:ascii="Lato" w:hAnsi="Lato"/>
              <w:sz w:val="22"/>
              <w:szCs w:val="22"/>
            </w:rPr>
          </w:rPrChange>
        </w:rPr>
        <w:t xml:space="preserve">Vet du att det finns stöd för föräldrar i </w:t>
      </w:r>
      <w:commentRangeStart w:id="47"/>
      <w:r w:rsidRPr="00905A9D">
        <w:rPr>
          <w:rFonts w:ascii="Lato" w:hAnsi="Lato"/>
          <w:sz w:val="22"/>
          <w:szCs w:val="22"/>
          <w:lang w:val="sv-SE"/>
          <w:rPrChange w:id="48" w:author="Marit Preuter" w:date="2025-02-28T15:50:00Z">
            <w:rPr>
              <w:rFonts w:ascii="Lato" w:hAnsi="Lato"/>
              <w:sz w:val="22"/>
              <w:szCs w:val="22"/>
            </w:rPr>
          </w:rPrChange>
        </w:rPr>
        <w:t>Göteborg</w:t>
      </w:r>
      <w:commentRangeEnd w:id="47"/>
      <w:r w:rsidR="00E00186">
        <w:rPr>
          <w:rStyle w:val="CommentReference"/>
        </w:rPr>
        <w:commentReference w:id="47"/>
      </w:r>
      <w:r w:rsidRPr="00905A9D">
        <w:rPr>
          <w:rFonts w:ascii="Lato" w:hAnsi="Lato"/>
          <w:sz w:val="22"/>
          <w:szCs w:val="22"/>
          <w:lang w:val="sv-SE"/>
          <w:rPrChange w:id="49" w:author="Marit Preuter" w:date="2025-02-28T15:50:00Z">
            <w:rPr>
              <w:rFonts w:ascii="Lato" w:hAnsi="Lato"/>
              <w:sz w:val="22"/>
              <w:szCs w:val="22"/>
            </w:rPr>
          </w:rPrChange>
        </w:rPr>
        <w:t>?</w:t>
      </w:r>
    </w:p>
    <w:p w14:paraId="6810B6E5" w14:textId="77777777" w:rsidR="005F3D99" w:rsidRPr="005F3D99" w:rsidRDefault="005F3D99" w:rsidP="005F3D99">
      <w:pPr>
        <w:numPr>
          <w:ilvl w:val="1"/>
          <w:numId w:val="1"/>
        </w:numPr>
        <w:rPr>
          <w:rFonts w:ascii="Lato" w:hAnsi="Lato"/>
          <w:sz w:val="22"/>
          <w:szCs w:val="22"/>
        </w:rPr>
      </w:pPr>
      <w:r w:rsidRPr="005F3D99">
        <w:rPr>
          <w:rFonts w:ascii="Lato" w:hAnsi="Lato"/>
          <w:sz w:val="22"/>
          <w:szCs w:val="22"/>
        </w:rPr>
        <w:t>Ja</w:t>
      </w:r>
    </w:p>
    <w:p w14:paraId="64455B29" w14:textId="77777777" w:rsidR="005F3D99" w:rsidRPr="005F3D99" w:rsidRDefault="005F3D99" w:rsidP="005F3D99">
      <w:pPr>
        <w:numPr>
          <w:ilvl w:val="1"/>
          <w:numId w:val="1"/>
        </w:numPr>
        <w:rPr>
          <w:rFonts w:ascii="Lato" w:hAnsi="Lato"/>
          <w:sz w:val="22"/>
          <w:szCs w:val="22"/>
        </w:rPr>
      </w:pPr>
      <w:r w:rsidRPr="005F3D99">
        <w:rPr>
          <w:rFonts w:ascii="Lato" w:hAnsi="Lato"/>
          <w:sz w:val="22"/>
          <w:szCs w:val="22"/>
        </w:rPr>
        <w:t>Nej</w:t>
      </w:r>
    </w:p>
    <w:p w14:paraId="53C72A48" w14:textId="77777777" w:rsidR="005F3D99" w:rsidRPr="00905A9D" w:rsidRDefault="005F3D99" w:rsidP="005F3D99">
      <w:pPr>
        <w:numPr>
          <w:ilvl w:val="0"/>
          <w:numId w:val="1"/>
        </w:numPr>
        <w:rPr>
          <w:rFonts w:ascii="Lato" w:hAnsi="Lato"/>
          <w:sz w:val="22"/>
          <w:szCs w:val="22"/>
          <w:lang w:val="sv-SE"/>
          <w:rPrChange w:id="50" w:author="Marit Preuter" w:date="2025-02-28T15:50:00Z">
            <w:rPr>
              <w:rFonts w:ascii="Lato" w:hAnsi="Lato"/>
              <w:sz w:val="22"/>
              <w:szCs w:val="22"/>
            </w:rPr>
          </w:rPrChange>
        </w:rPr>
      </w:pPr>
      <w:r w:rsidRPr="00905A9D">
        <w:rPr>
          <w:rFonts w:ascii="Lato" w:hAnsi="Lato"/>
          <w:sz w:val="22"/>
          <w:szCs w:val="22"/>
          <w:lang w:val="sv-SE"/>
          <w:rPrChange w:id="51" w:author="Marit Preuter" w:date="2025-02-28T15:50:00Z">
            <w:rPr>
              <w:rFonts w:ascii="Lato" w:hAnsi="Lato"/>
              <w:sz w:val="22"/>
              <w:szCs w:val="22"/>
            </w:rPr>
          </w:rPrChange>
        </w:rPr>
        <w:t xml:space="preserve">Hur har du fått veta om </w:t>
      </w:r>
      <w:commentRangeStart w:id="52"/>
      <w:r w:rsidRPr="00905A9D">
        <w:rPr>
          <w:rFonts w:ascii="Lato" w:hAnsi="Lato"/>
          <w:sz w:val="22"/>
          <w:szCs w:val="22"/>
          <w:lang w:val="sv-SE"/>
          <w:rPrChange w:id="53" w:author="Marit Preuter" w:date="2025-02-28T15:50:00Z">
            <w:rPr>
              <w:rFonts w:ascii="Lato" w:hAnsi="Lato"/>
              <w:sz w:val="22"/>
              <w:szCs w:val="22"/>
            </w:rPr>
          </w:rPrChange>
        </w:rPr>
        <w:t>stödet</w:t>
      </w:r>
      <w:commentRangeEnd w:id="52"/>
      <w:r w:rsidR="00A93CCB">
        <w:rPr>
          <w:rStyle w:val="CommentReference"/>
        </w:rPr>
        <w:commentReference w:id="52"/>
      </w:r>
      <w:r w:rsidRPr="00905A9D">
        <w:rPr>
          <w:rFonts w:ascii="Lato" w:hAnsi="Lato"/>
          <w:sz w:val="22"/>
          <w:szCs w:val="22"/>
          <w:lang w:val="sv-SE"/>
          <w:rPrChange w:id="54" w:author="Marit Preuter" w:date="2025-02-28T15:50:00Z">
            <w:rPr>
              <w:rFonts w:ascii="Lato" w:hAnsi="Lato"/>
              <w:sz w:val="22"/>
              <w:szCs w:val="22"/>
            </w:rPr>
          </w:rPrChange>
        </w:rPr>
        <w:t xml:space="preserve"> för föräldrar?</w:t>
      </w:r>
      <w:r w:rsidRPr="00905A9D">
        <w:rPr>
          <w:rFonts w:ascii="Lato" w:hAnsi="Lato"/>
          <w:sz w:val="22"/>
          <w:szCs w:val="22"/>
          <w:lang w:val="sv-SE"/>
          <w:rPrChange w:id="55" w:author="Marit Preuter" w:date="2025-02-28T15:50:00Z">
            <w:rPr>
              <w:rFonts w:ascii="Lato" w:hAnsi="Lato"/>
              <w:sz w:val="22"/>
              <w:szCs w:val="22"/>
            </w:rPr>
          </w:rPrChange>
        </w:rPr>
        <w:br/>
        <w:t>(Du kan välja flera alternativ.)</w:t>
      </w:r>
    </w:p>
    <w:p w14:paraId="1AADE5B3" w14:textId="77777777" w:rsidR="005F3D99" w:rsidRPr="005F3D99" w:rsidRDefault="005F3D99" w:rsidP="005F3D99">
      <w:pPr>
        <w:numPr>
          <w:ilvl w:val="1"/>
          <w:numId w:val="1"/>
        </w:numPr>
        <w:rPr>
          <w:rFonts w:ascii="Lato" w:hAnsi="Lato"/>
          <w:sz w:val="22"/>
          <w:szCs w:val="22"/>
        </w:rPr>
      </w:pPr>
      <w:r w:rsidRPr="005F3D99">
        <w:rPr>
          <w:rFonts w:ascii="Lato" w:hAnsi="Lato"/>
          <w:sz w:val="22"/>
          <w:szCs w:val="22"/>
        </w:rPr>
        <w:t xml:space="preserve">Information </w:t>
      </w:r>
      <w:proofErr w:type="spellStart"/>
      <w:r w:rsidRPr="005F3D99">
        <w:rPr>
          <w:rFonts w:ascii="Lato" w:hAnsi="Lato"/>
          <w:sz w:val="22"/>
          <w:szCs w:val="22"/>
        </w:rPr>
        <w:t>från</w:t>
      </w:r>
      <w:proofErr w:type="spellEnd"/>
      <w:r w:rsidRPr="005F3D99">
        <w:rPr>
          <w:rFonts w:ascii="Lato" w:hAnsi="Lato"/>
          <w:sz w:val="22"/>
          <w:szCs w:val="22"/>
        </w:rPr>
        <w:t xml:space="preserve"> </w:t>
      </w:r>
      <w:proofErr w:type="spellStart"/>
      <w:r w:rsidRPr="005F3D99">
        <w:rPr>
          <w:rFonts w:ascii="Lato" w:hAnsi="Lato"/>
          <w:sz w:val="22"/>
          <w:szCs w:val="22"/>
        </w:rPr>
        <w:t>förskolan</w:t>
      </w:r>
      <w:proofErr w:type="spellEnd"/>
      <w:r w:rsidRPr="005F3D99">
        <w:rPr>
          <w:rFonts w:ascii="Lato" w:hAnsi="Lato"/>
          <w:sz w:val="22"/>
          <w:szCs w:val="22"/>
        </w:rPr>
        <w:t>/</w:t>
      </w:r>
      <w:proofErr w:type="spellStart"/>
      <w:r w:rsidRPr="005F3D99">
        <w:rPr>
          <w:rFonts w:ascii="Lato" w:hAnsi="Lato"/>
          <w:sz w:val="22"/>
          <w:szCs w:val="22"/>
        </w:rPr>
        <w:t>skolan</w:t>
      </w:r>
      <w:proofErr w:type="spellEnd"/>
    </w:p>
    <w:p w14:paraId="1C51B9D4" w14:textId="77777777" w:rsidR="005F3D99" w:rsidRPr="005F3D99" w:rsidRDefault="005F3D99" w:rsidP="005F3D99">
      <w:pPr>
        <w:numPr>
          <w:ilvl w:val="1"/>
          <w:numId w:val="1"/>
        </w:numPr>
        <w:rPr>
          <w:rFonts w:ascii="Lato" w:hAnsi="Lato"/>
          <w:sz w:val="22"/>
          <w:szCs w:val="22"/>
        </w:rPr>
      </w:pPr>
      <w:proofErr w:type="spellStart"/>
      <w:r w:rsidRPr="005F3D99">
        <w:rPr>
          <w:rFonts w:ascii="Lato" w:hAnsi="Lato"/>
          <w:sz w:val="22"/>
          <w:szCs w:val="22"/>
        </w:rPr>
        <w:t>Barnavårdscentralen</w:t>
      </w:r>
      <w:proofErr w:type="spellEnd"/>
      <w:r w:rsidRPr="005F3D99">
        <w:rPr>
          <w:rFonts w:ascii="Lato" w:hAnsi="Lato"/>
          <w:sz w:val="22"/>
          <w:szCs w:val="22"/>
        </w:rPr>
        <w:t xml:space="preserve"> (BVC)</w:t>
      </w:r>
    </w:p>
    <w:p w14:paraId="0652BD88" w14:textId="77777777" w:rsidR="005F3D99" w:rsidRPr="005F3D99" w:rsidRDefault="005F3D99" w:rsidP="005F3D99">
      <w:pPr>
        <w:numPr>
          <w:ilvl w:val="1"/>
          <w:numId w:val="1"/>
        </w:numPr>
        <w:rPr>
          <w:rFonts w:ascii="Lato" w:hAnsi="Lato"/>
          <w:sz w:val="22"/>
          <w:szCs w:val="22"/>
        </w:rPr>
      </w:pPr>
      <w:proofErr w:type="spellStart"/>
      <w:r w:rsidRPr="005F3D99">
        <w:rPr>
          <w:rFonts w:ascii="Lato" w:hAnsi="Lato"/>
          <w:sz w:val="22"/>
          <w:szCs w:val="22"/>
        </w:rPr>
        <w:t>Biblioteket</w:t>
      </w:r>
      <w:proofErr w:type="spellEnd"/>
    </w:p>
    <w:p w14:paraId="2F3DB0C5" w14:textId="77777777" w:rsidR="005F3D99" w:rsidRPr="005F3D99" w:rsidRDefault="005F3D99" w:rsidP="005F3D99">
      <w:pPr>
        <w:numPr>
          <w:ilvl w:val="1"/>
          <w:numId w:val="1"/>
        </w:numPr>
        <w:rPr>
          <w:rFonts w:ascii="Lato" w:hAnsi="Lato"/>
          <w:sz w:val="22"/>
          <w:szCs w:val="22"/>
        </w:rPr>
      </w:pPr>
      <w:proofErr w:type="spellStart"/>
      <w:r w:rsidRPr="005F3D99">
        <w:rPr>
          <w:rFonts w:ascii="Lato" w:hAnsi="Lato"/>
          <w:sz w:val="22"/>
          <w:szCs w:val="22"/>
        </w:rPr>
        <w:t>Sociala</w:t>
      </w:r>
      <w:proofErr w:type="spellEnd"/>
      <w:r w:rsidRPr="005F3D99">
        <w:rPr>
          <w:rFonts w:ascii="Lato" w:hAnsi="Lato"/>
          <w:sz w:val="22"/>
          <w:szCs w:val="22"/>
        </w:rPr>
        <w:t xml:space="preserve"> </w:t>
      </w:r>
      <w:proofErr w:type="spellStart"/>
      <w:r w:rsidRPr="005F3D99">
        <w:rPr>
          <w:rFonts w:ascii="Lato" w:hAnsi="Lato"/>
          <w:sz w:val="22"/>
          <w:szCs w:val="22"/>
        </w:rPr>
        <w:t>medier</w:t>
      </w:r>
      <w:proofErr w:type="spellEnd"/>
    </w:p>
    <w:p w14:paraId="6CB34F67" w14:textId="77777777" w:rsidR="005F3D99" w:rsidRPr="005F3D99" w:rsidRDefault="005F3D99" w:rsidP="005F3D99">
      <w:pPr>
        <w:numPr>
          <w:ilvl w:val="1"/>
          <w:numId w:val="1"/>
        </w:numPr>
        <w:rPr>
          <w:rFonts w:ascii="Lato" w:hAnsi="Lato"/>
          <w:sz w:val="22"/>
          <w:szCs w:val="22"/>
        </w:rPr>
      </w:pPr>
      <w:r w:rsidRPr="005F3D99">
        <w:rPr>
          <w:rFonts w:ascii="Lato" w:hAnsi="Lato"/>
          <w:sz w:val="22"/>
          <w:szCs w:val="22"/>
        </w:rPr>
        <w:t>Annat (Vad? ________________)</w:t>
      </w:r>
    </w:p>
    <w:p w14:paraId="35FA1A74" w14:textId="7354663F" w:rsidR="005F3D99" w:rsidRPr="00905A9D" w:rsidDel="007D2A1E" w:rsidRDefault="005F3D99" w:rsidP="005F3D99">
      <w:pPr>
        <w:numPr>
          <w:ilvl w:val="0"/>
          <w:numId w:val="1"/>
        </w:numPr>
        <w:rPr>
          <w:del w:id="56" w:author="Marit Preuter" w:date="2025-03-10T07:45:00Z" w16du:dateUtc="2025-03-10T06:45:00Z"/>
          <w:rFonts w:ascii="Lato" w:hAnsi="Lato"/>
          <w:sz w:val="22"/>
          <w:szCs w:val="22"/>
          <w:lang w:val="sv-SE"/>
          <w:rPrChange w:id="57" w:author="Marit Preuter" w:date="2025-02-28T15:50:00Z">
            <w:rPr>
              <w:del w:id="58" w:author="Marit Preuter" w:date="2025-03-10T07:45:00Z" w16du:dateUtc="2025-03-10T06:45:00Z"/>
              <w:rFonts w:ascii="Lato" w:hAnsi="Lato"/>
              <w:sz w:val="22"/>
              <w:szCs w:val="22"/>
            </w:rPr>
          </w:rPrChange>
        </w:rPr>
      </w:pPr>
      <w:del w:id="59" w:author="Marit Preuter" w:date="2025-03-10T07:45:00Z" w16du:dateUtc="2025-03-10T06:45:00Z">
        <w:r w:rsidRPr="00905A9D" w:rsidDel="007D2A1E">
          <w:rPr>
            <w:rFonts w:ascii="Lato" w:hAnsi="Lato"/>
            <w:sz w:val="22"/>
            <w:szCs w:val="22"/>
            <w:lang w:val="sv-SE"/>
            <w:rPrChange w:id="60" w:author="Marit Preuter" w:date="2025-02-28T15:50:00Z">
              <w:rPr>
                <w:rFonts w:ascii="Lato" w:hAnsi="Lato"/>
                <w:sz w:val="22"/>
                <w:szCs w:val="22"/>
              </w:rPr>
            </w:rPrChange>
          </w:rPr>
          <w:delText xml:space="preserve">Känner du till </w:delText>
        </w:r>
        <w:commentRangeStart w:id="61"/>
        <w:r w:rsidRPr="00905A9D" w:rsidDel="007D2A1E">
          <w:rPr>
            <w:rFonts w:ascii="Lato" w:hAnsi="Lato"/>
            <w:sz w:val="22"/>
            <w:szCs w:val="22"/>
            <w:lang w:val="sv-SE"/>
            <w:rPrChange w:id="62" w:author="Marit Preuter" w:date="2025-02-28T15:50:00Z">
              <w:rPr>
                <w:rFonts w:ascii="Lato" w:hAnsi="Lato"/>
                <w:sz w:val="22"/>
                <w:szCs w:val="22"/>
              </w:rPr>
            </w:rPrChange>
          </w:rPr>
          <w:delText>webbsidan</w:delText>
        </w:r>
        <w:commentRangeEnd w:id="61"/>
        <w:r w:rsidR="00401C48" w:rsidDel="007D2A1E">
          <w:rPr>
            <w:rStyle w:val="CommentReference"/>
          </w:rPr>
          <w:commentReference w:id="61"/>
        </w:r>
        <w:r w:rsidRPr="00905A9D" w:rsidDel="007D2A1E">
          <w:rPr>
            <w:rFonts w:ascii="Lato" w:hAnsi="Lato"/>
            <w:sz w:val="22"/>
            <w:szCs w:val="22"/>
            <w:lang w:val="sv-SE"/>
            <w:rPrChange w:id="63" w:author="Marit Preuter" w:date="2025-02-28T15:50:00Z">
              <w:rPr>
                <w:rFonts w:ascii="Lato" w:hAnsi="Lato"/>
                <w:sz w:val="22"/>
                <w:szCs w:val="22"/>
              </w:rPr>
            </w:rPrChange>
          </w:rPr>
          <w:delText xml:space="preserve"> </w:delText>
        </w:r>
        <w:r w:rsidRPr="00905A9D" w:rsidDel="007D2A1E">
          <w:rPr>
            <w:rFonts w:ascii="Lato" w:hAnsi="Lato"/>
            <w:b/>
            <w:sz w:val="22"/>
            <w:szCs w:val="22"/>
            <w:lang w:val="sv-SE"/>
            <w:rPrChange w:id="64" w:author="Marit Preuter" w:date="2025-02-28T15:50:00Z">
              <w:rPr>
                <w:rFonts w:ascii="Lato" w:hAnsi="Lato"/>
                <w:b/>
                <w:sz w:val="22"/>
                <w:szCs w:val="22"/>
              </w:rPr>
            </w:rPrChange>
          </w:rPr>
          <w:delText>goteborg.se/foraldrastod</w:delText>
        </w:r>
        <w:r w:rsidRPr="00905A9D" w:rsidDel="007D2A1E">
          <w:rPr>
            <w:rFonts w:ascii="Lato" w:hAnsi="Lato"/>
            <w:sz w:val="22"/>
            <w:szCs w:val="22"/>
            <w:lang w:val="sv-SE"/>
            <w:rPrChange w:id="65" w:author="Marit Preuter" w:date="2025-02-28T15:50:00Z">
              <w:rPr>
                <w:rFonts w:ascii="Lato" w:hAnsi="Lato"/>
                <w:sz w:val="22"/>
                <w:szCs w:val="22"/>
              </w:rPr>
            </w:rPrChange>
          </w:rPr>
          <w:delText>?</w:delText>
        </w:r>
      </w:del>
    </w:p>
    <w:p w14:paraId="56D5ADAE" w14:textId="3BC37BCC" w:rsidR="005F3D99" w:rsidRPr="005F3D99" w:rsidDel="007D2A1E" w:rsidRDefault="005F3D99" w:rsidP="005F3D99">
      <w:pPr>
        <w:numPr>
          <w:ilvl w:val="1"/>
          <w:numId w:val="1"/>
        </w:numPr>
        <w:rPr>
          <w:del w:id="66" w:author="Marit Preuter" w:date="2025-03-10T07:45:00Z" w16du:dateUtc="2025-03-10T06:45:00Z"/>
          <w:rFonts w:ascii="Lato" w:hAnsi="Lato"/>
          <w:sz w:val="22"/>
          <w:szCs w:val="22"/>
        </w:rPr>
      </w:pPr>
      <w:del w:id="67" w:author="Marit Preuter" w:date="2025-03-10T07:45:00Z" w16du:dateUtc="2025-03-10T06:45:00Z">
        <w:r w:rsidRPr="005F3D99" w:rsidDel="007D2A1E">
          <w:rPr>
            <w:rFonts w:ascii="Lato" w:hAnsi="Lato"/>
            <w:sz w:val="22"/>
            <w:szCs w:val="22"/>
          </w:rPr>
          <w:delText>Ja</w:delText>
        </w:r>
      </w:del>
    </w:p>
    <w:p w14:paraId="33807CB8" w14:textId="6B71F87F" w:rsidR="002771D9" w:rsidRPr="002771D9" w:rsidDel="007D2A1E" w:rsidRDefault="005F3D99" w:rsidP="002771D9">
      <w:pPr>
        <w:numPr>
          <w:ilvl w:val="1"/>
          <w:numId w:val="1"/>
        </w:numPr>
        <w:rPr>
          <w:del w:id="68" w:author="Marit Preuter" w:date="2025-03-10T07:45:00Z" w16du:dateUtc="2025-03-10T06:45:00Z"/>
          <w:rFonts w:ascii="Lato" w:hAnsi="Lato"/>
          <w:sz w:val="22"/>
          <w:szCs w:val="22"/>
        </w:rPr>
      </w:pPr>
      <w:del w:id="69" w:author="Marit Preuter" w:date="2025-03-10T07:45:00Z" w16du:dateUtc="2025-03-10T06:45:00Z">
        <w:r w:rsidRPr="005F3D99" w:rsidDel="007D2A1E">
          <w:rPr>
            <w:rFonts w:ascii="Lato" w:hAnsi="Lato"/>
            <w:sz w:val="22"/>
            <w:szCs w:val="22"/>
          </w:rPr>
          <w:delText>Nej</w:delText>
        </w:r>
      </w:del>
    </w:p>
    <w:p w14:paraId="2823F824" w14:textId="3E7F549A" w:rsidR="005F3D99" w:rsidRPr="00905A9D" w:rsidRDefault="005F3D99" w:rsidP="002771D9">
      <w:pPr>
        <w:pStyle w:val="ListParagraph"/>
        <w:numPr>
          <w:ilvl w:val="0"/>
          <w:numId w:val="1"/>
        </w:numPr>
        <w:rPr>
          <w:rFonts w:ascii="Lato" w:hAnsi="Lato"/>
          <w:sz w:val="22"/>
          <w:szCs w:val="22"/>
          <w:lang w:val="sv-SE"/>
          <w:rPrChange w:id="70" w:author="Marit Preuter" w:date="2025-02-28T15:50:00Z">
            <w:rPr>
              <w:rFonts w:ascii="Lato" w:hAnsi="Lato"/>
              <w:sz w:val="22"/>
              <w:szCs w:val="22"/>
            </w:rPr>
          </w:rPrChange>
        </w:rPr>
      </w:pPr>
      <w:r w:rsidRPr="00905A9D">
        <w:rPr>
          <w:rFonts w:ascii="Lato" w:hAnsi="Lato"/>
          <w:sz w:val="22"/>
          <w:szCs w:val="22"/>
          <w:lang w:val="sv-SE"/>
          <w:rPrChange w:id="71" w:author="Marit Preuter" w:date="2025-02-28T15:50:00Z">
            <w:rPr>
              <w:rFonts w:ascii="Lato" w:hAnsi="Lato"/>
              <w:sz w:val="22"/>
              <w:szCs w:val="22"/>
            </w:rPr>
          </w:rPrChange>
        </w:rPr>
        <w:t xml:space="preserve">Hur vill du helst delta i </w:t>
      </w:r>
      <w:commentRangeStart w:id="72"/>
      <w:r w:rsidRPr="00905A9D">
        <w:rPr>
          <w:rFonts w:ascii="Lato" w:hAnsi="Lato"/>
          <w:sz w:val="22"/>
          <w:szCs w:val="22"/>
          <w:lang w:val="sv-SE"/>
          <w:rPrChange w:id="73" w:author="Marit Preuter" w:date="2025-02-28T15:50:00Z">
            <w:rPr>
              <w:rFonts w:ascii="Lato" w:hAnsi="Lato"/>
              <w:sz w:val="22"/>
              <w:szCs w:val="22"/>
            </w:rPr>
          </w:rPrChange>
        </w:rPr>
        <w:t>föräldrastöd</w:t>
      </w:r>
      <w:commentRangeEnd w:id="72"/>
      <w:r w:rsidR="000E437E">
        <w:rPr>
          <w:rStyle w:val="CommentReference"/>
        </w:rPr>
        <w:commentReference w:id="72"/>
      </w:r>
      <w:r w:rsidRPr="00905A9D">
        <w:rPr>
          <w:rFonts w:ascii="Lato" w:hAnsi="Lato"/>
          <w:sz w:val="22"/>
          <w:szCs w:val="22"/>
          <w:lang w:val="sv-SE"/>
          <w:rPrChange w:id="74" w:author="Marit Preuter" w:date="2025-02-28T15:50:00Z">
            <w:rPr>
              <w:rFonts w:ascii="Lato" w:hAnsi="Lato"/>
              <w:sz w:val="22"/>
              <w:szCs w:val="22"/>
            </w:rPr>
          </w:rPrChange>
        </w:rPr>
        <w:t>?</w:t>
      </w:r>
    </w:p>
    <w:p w14:paraId="06F34EC1" w14:textId="77777777" w:rsidR="005F3D99" w:rsidRPr="00905A9D" w:rsidRDefault="005F3D99" w:rsidP="005F3D99">
      <w:pPr>
        <w:numPr>
          <w:ilvl w:val="1"/>
          <w:numId w:val="2"/>
        </w:numPr>
        <w:rPr>
          <w:rFonts w:ascii="Lato" w:hAnsi="Lato"/>
          <w:sz w:val="22"/>
          <w:szCs w:val="22"/>
          <w:lang w:val="sv-SE"/>
          <w:rPrChange w:id="75" w:author="Marit Preuter" w:date="2025-02-28T15:50:00Z">
            <w:rPr>
              <w:rFonts w:ascii="Lato" w:hAnsi="Lato"/>
              <w:sz w:val="22"/>
              <w:szCs w:val="22"/>
            </w:rPr>
          </w:rPrChange>
        </w:rPr>
      </w:pPr>
      <w:r w:rsidRPr="00905A9D">
        <w:rPr>
          <w:rFonts w:ascii="Lato" w:hAnsi="Lato"/>
          <w:sz w:val="22"/>
          <w:szCs w:val="22"/>
          <w:lang w:val="sv-SE"/>
          <w:rPrChange w:id="76" w:author="Marit Preuter" w:date="2025-02-28T15:50:00Z">
            <w:rPr>
              <w:rFonts w:ascii="Lato" w:hAnsi="Lato"/>
              <w:sz w:val="22"/>
              <w:szCs w:val="22"/>
            </w:rPr>
          </w:rPrChange>
        </w:rPr>
        <w:t>I grupp, tillsammans med andra föräldrar</w:t>
      </w:r>
    </w:p>
    <w:p w14:paraId="3F20F524" w14:textId="77777777" w:rsidR="005F3D99" w:rsidRPr="005F3D99" w:rsidRDefault="005F3D99" w:rsidP="005F3D99">
      <w:pPr>
        <w:numPr>
          <w:ilvl w:val="1"/>
          <w:numId w:val="2"/>
        </w:numPr>
        <w:rPr>
          <w:rFonts w:ascii="Lato" w:hAnsi="Lato"/>
          <w:sz w:val="22"/>
          <w:szCs w:val="22"/>
        </w:rPr>
      </w:pPr>
      <w:proofErr w:type="spellStart"/>
      <w:r w:rsidRPr="005F3D99">
        <w:rPr>
          <w:rFonts w:ascii="Lato" w:hAnsi="Lato"/>
          <w:sz w:val="22"/>
          <w:szCs w:val="22"/>
        </w:rPr>
        <w:t>Ensam</w:t>
      </w:r>
      <w:proofErr w:type="spellEnd"/>
      <w:r w:rsidRPr="005F3D99">
        <w:rPr>
          <w:rFonts w:ascii="Lato" w:hAnsi="Lato"/>
          <w:sz w:val="22"/>
          <w:szCs w:val="22"/>
        </w:rPr>
        <w:t xml:space="preserve">, </w:t>
      </w:r>
      <w:proofErr w:type="spellStart"/>
      <w:r w:rsidRPr="005F3D99">
        <w:rPr>
          <w:rFonts w:ascii="Lato" w:hAnsi="Lato"/>
          <w:sz w:val="22"/>
          <w:szCs w:val="22"/>
        </w:rPr>
        <w:t>individuellt</w:t>
      </w:r>
      <w:proofErr w:type="spellEnd"/>
      <w:r w:rsidRPr="005F3D99">
        <w:rPr>
          <w:rFonts w:ascii="Lato" w:hAnsi="Lato"/>
          <w:sz w:val="22"/>
          <w:szCs w:val="22"/>
        </w:rPr>
        <w:t xml:space="preserve"> </w:t>
      </w:r>
      <w:proofErr w:type="spellStart"/>
      <w:r w:rsidRPr="005F3D99">
        <w:rPr>
          <w:rFonts w:ascii="Lato" w:hAnsi="Lato"/>
          <w:sz w:val="22"/>
          <w:szCs w:val="22"/>
        </w:rPr>
        <w:t>stöd</w:t>
      </w:r>
      <w:proofErr w:type="spellEnd"/>
    </w:p>
    <w:p w14:paraId="6E69344D" w14:textId="77777777" w:rsidR="005F3D99" w:rsidRPr="005F3D99" w:rsidRDefault="005F3D99" w:rsidP="005F3D99">
      <w:pPr>
        <w:numPr>
          <w:ilvl w:val="1"/>
          <w:numId w:val="2"/>
        </w:numPr>
        <w:rPr>
          <w:rFonts w:ascii="Lato" w:hAnsi="Lato"/>
          <w:sz w:val="22"/>
          <w:szCs w:val="22"/>
        </w:rPr>
      </w:pPr>
      <w:proofErr w:type="spellStart"/>
      <w:r w:rsidRPr="005F3D99">
        <w:rPr>
          <w:rFonts w:ascii="Lato" w:hAnsi="Lato"/>
          <w:sz w:val="22"/>
          <w:szCs w:val="22"/>
        </w:rPr>
        <w:t>Träffas</w:t>
      </w:r>
      <w:proofErr w:type="spellEnd"/>
      <w:r w:rsidRPr="005F3D99">
        <w:rPr>
          <w:rFonts w:ascii="Lato" w:hAnsi="Lato"/>
          <w:sz w:val="22"/>
          <w:szCs w:val="22"/>
        </w:rPr>
        <w:t xml:space="preserve"> </w:t>
      </w:r>
      <w:proofErr w:type="spellStart"/>
      <w:r w:rsidRPr="005F3D99">
        <w:rPr>
          <w:rFonts w:ascii="Lato" w:hAnsi="Lato"/>
          <w:sz w:val="22"/>
          <w:szCs w:val="22"/>
        </w:rPr>
        <w:t>fysiskt</w:t>
      </w:r>
      <w:proofErr w:type="spellEnd"/>
    </w:p>
    <w:p w14:paraId="55086016" w14:textId="77777777" w:rsidR="005F3D99" w:rsidRPr="005F3D99" w:rsidRDefault="005F3D99" w:rsidP="005F3D99">
      <w:pPr>
        <w:numPr>
          <w:ilvl w:val="1"/>
          <w:numId w:val="2"/>
        </w:numPr>
        <w:rPr>
          <w:rFonts w:ascii="Lato" w:hAnsi="Lato"/>
          <w:sz w:val="22"/>
          <w:szCs w:val="22"/>
        </w:rPr>
      </w:pPr>
      <w:r w:rsidRPr="005F3D99">
        <w:rPr>
          <w:rFonts w:ascii="Lato" w:hAnsi="Lato"/>
          <w:sz w:val="22"/>
          <w:szCs w:val="22"/>
        </w:rPr>
        <w:t xml:space="preserve">Delta </w:t>
      </w:r>
      <w:proofErr w:type="spellStart"/>
      <w:r w:rsidRPr="005F3D99">
        <w:rPr>
          <w:rFonts w:ascii="Lato" w:hAnsi="Lato"/>
          <w:sz w:val="22"/>
          <w:szCs w:val="22"/>
        </w:rPr>
        <w:t>digitalt</w:t>
      </w:r>
      <w:proofErr w:type="spellEnd"/>
      <w:r w:rsidRPr="005F3D99">
        <w:rPr>
          <w:rFonts w:ascii="Lato" w:hAnsi="Lato"/>
          <w:sz w:val="22"/>
          <w:szCs w:val="22"/>
        </w:rPr>
        <w:t xml:space="preserve">, till </w:t>
      </w:r>
      <w:proofErr w:type="spellStart"/>
      <w:r w:rsidRPr="005F3D99">
        <w:rPr>
          <w:rFonts w:ascii="Lato" w:hAnsi="Lato"/>
          <w:sz w:val="22"/>
          <w:szCs w:val="22"/>
        </w:rPr>
        <w:t>exempel</w:t>
      </w:r>
      <w:proofErr w:type="spellEnd"/>
      <w:r w:rsidRPr="005F3D99">
        <w:rPr>
          <w:rFonts w:ascii="Lato" w:hAnsi="Lato"/>
          <w:sz w:val="22"/>
          <w:szCs w:val="22"/>
        </w:rPr>
        <w:t xml:space="preserve"> online</w:t>
      </w:r>
    </w:p>
    <w:p w14:paraId="3D5B1E68" w14:textId="7931DA1D" w:rsidR="005F3D99" w:rsidRPr="00905A9D" w:rsidRDefault="005F3D99" w:rsidP="002771D9">
      <w:pPr>
        <w:pStyle w:val="ListParagraph"/>
        <w:numPr>
          <w:ilvl w:val="0"/>
          <w:numId w:val="1"/>
        </w:numPr>
        <w:rPr>
          <w:rFonts w:ascii="Lato" w:hAnsi="Lato"/>
          <w:sz w:val="22"/>
          <w:szCs w:val="22"/>
          <w:lang w:val="sv-SE"/>
          <w:rPrChange w:id="77" w:author="Marit Preuter" w:date="2025-02-28T15:50:00Z">
            <w:rPr>
              <w:rFonts w:ascii="Lato" w:hAnsi="Lato"/>
              <w:sz w:val="22"/>
              <w:szCs w:val="22"/>
            </w:rPr>
          </w:rPrChange>
        </w:rPr>
      </w:pPr>
      <w:r w:rsidRPr="00905A9D">
        <w:rPr>
          <w:rFonts w:ascii="Lato" w:hAnsi="Lato"/>
          <w:sz w:val="22"/>
          <w:szCs w:val="22"/>
          <w:lang w:val="sv-SE"/>
          <w:rPrChange w:id="78" w:author="Marit Preuter" w:date="2025-02-28T15:50:00Z">
            <w:rPr>
              <w:rFonts w:ascii="Lato" w:hAnsi="Lato"/>
              <w:sz w:val="22"/>
              <w:szCs w:val="22"/>
            </w:rPr>
          </w:rPrChange>
        </w:rPr>
        <w:t>Vad skulle göra det lättare för dig att delta i en föräldrastödsgrupp?</w:t>
      </w:r>
    </w:p>
    <w:p w14:paraId="6BAA63A1" w14:textId="77777777" w:rsidR="005F3D99" w:rsidRPr="005F3D99" w:rsidRDefault="005F3D99" w:rsidP="002771D9">
      <w:pPr>
        <w:numPr>
          <w:ilvl w:val="1"/>
          <w:numId w:val="1"/>
        </w:numPr>
        <w:rPr>
          <w:rFonts w:ascii="Lato" w:hAnsi="Lato"/>
          <w:sz w:val="22"/>
          <w:szCs w:val="22"/>
        </w:rPr>
      </w:pPr>
      <w:proofErr w:type="spellStart"/>
      <w:r w:rsidRPr="005F3D99">
        <w:rPr>
          <w:rFonts w:ascii="Lato" w:hAnsi="Lato"/>
          <w:sz w:val="22"/>
          <w:szCs w:val="22"/>
        </w:rPr>
        <w:lastRenderedPageBreak/>
        <w:t>Barnpassning</w:t>
      </w:r>
      <w:proofErr w:type="spellEnd"/>
      <w:r w:rsidRPr="005F3D99">
        <w:rPr>
          <w:rFonts w:ascii="Lato" w:hAnsi="Lato"/>
          <w:sz w:val="22"/>
          <w:szCs w:val="22"/>
        </w:rPr>
        <w:t xml:space="preserve"> under </w:t>
      </w:r>
      <w:proofErr w:type="spellStart"/>
      <w:r w:rsidRPr="005F3D99">
        <w:rPr>
          <w:rFonts w:ascii="Lato" w:hAnsi="Lato"/>
          <w:sz w:val="22"/>
          <w:szCs w:val="22"/>
        </w:rPr>
        <w:t>tiden</w:t>
      </w:r>
      <w:proofErr w:type="spellEnd"/>
    </w:p>
    <w:p w14:paraId="02BD0E41" w14:textId="77777777" w:rsidR="005F3D99" w:rsidRPr="005F3D99" w:rsidRDefault="005F3D99" w:rsidP="002771D9">
      <w:pPr>
        <w:numPr>
          <w:ilvl w:val="1"/>
          <w:numId w:val="1"/>
        </w:numPr>
        <w:rPr>
          <w:rFonts w:ascii="Lato" w:hAnsi="Lato"/>
          <w:sz w:val="22"/>
          <w:szCs w:val="22"/>
        </w:rPr>
      </w:pPr>
      <w:proofErr w:type="spellStart"/>
      <w:r w:rsidRPr="005F3D99">
        <w:rPr>
          <w:rFonts w:ascii="Lato" w:hAnsi="Lato"/>
          <w:sz w:val="22"/>
          <w:szCs w:val="22"/>
        </w:rPr>
        <w:t>Hjälp</w:t>
      </w:r>
      <w:proofErr w:type="spellEnd"/>
      <w:r w:rsidRPr="005F3D99">
        <w:rPr>
          <w:rFonts w:ascii="Lato" w:hAnsi="Lato"/>
          <w:sz w:val="22"/>
          <w:szCs w:val="22"/>
        </w:rPr>
        <w:t xml:space="preserve"> med </w:t>
      </w:r>
      <w:proofErr w:type="spellStart"/>
      <w:r w:rsidRPr="005F3D99">
        <w:rPr>
          <w:rFonts w:ascii="Lato" w:hAnsi="Lato"/>
          <w:sz w:val="22"/>
          <w:szCs w:val="22"/>
        </w:rPr>
        <w:t>att</w:t>
      </w:r>
      <w:proofErr w:type="spellEnd"/>
      <w:r w:rsidRPr="005F3D99">
        <w:rPr>
          <w:rFonts w:ascii="Lato" w:hAnsi="Lato"/>
          <w:sz w:val="22"/>
          <w:szCs w:val="22"/>
        </w:rPr>
        <w:t xml:space="preserve"> </w:t>
      </w:r>
      <w:proofErr w:type="spellStart"/>
      <w:r w:rsidRPr="005F3D99">
        <w:rPr>
          <w:rFonts w:ascii="Lato" w:hAnsi="Lato"/>
          <w:sz w:val="22"/>
          <w:szCs w:val="22"/>
        </w:rPr>
        <w:t>planera</w:t>
      </w:r>
      <w:proofErr w:type="spellEnd"/>
      <w:r w:rsidRPr="005F3D99">
        <w:rPr>
          <w:rFonts w:ascii="Lato" w:hAnsi="Lato"/>
          <w:sz w:val="22"/>
          <w:szCs w:val="22"/>
        </w:rPr>
        <w:t xml:space="preserve"> </w:t>
      </w:r>
      <w:proofErr w:type="spellStart"/>
      <w:r w:rsidRPr="005F3D99">
        <w:rPr>
          <w:rFonts w:ascii="Lato" w:hAnsi="Lato"/>
          <w:sz w:val="22"/>
          <w:szCs w:val="22"/>
        </w:rPr>
        <w:t>tider</w:t>
      </w:r>
      <w:proofErr w:type="spellEnd"/>
    </w:p>
    <w:p w14:paraId="29D88358" w14:textId="77777777" w:rsidR="005F3D99" w:rsidRPr="005F3D99" w:rsidRDefault="005F3D99" w:rsidP="002771D9">
      <w:pPr>
        <w:numPr>
          <w:ilvl w:val="1"/>
          <w:numId w:val="1"/>
        </w:numPr>
        <w:rPr>
          <w:rFonts w:ascii="Lato" w:hAnsi="Lato"/>
          <w:sz w:val="22"/>
          <w:szCs w:val="22"/>
        </w:rPr>
      </w:pPr>
      <w:proofErr w:type="spellStart"/>
      <w:r w:rsidRPr="005F3D99">
        <w:rPr>
          <w:rFonts w:ascii="Lato" w:hAnsi="Lato"/>
          <w:sz w:val="22"/>
          <w:szCs w:val="22"/>
        </w:rPr>
        <w:t>Att</w:t>
      </w:r>
      <w:proofErr w:type="spellEnd"/>
      <w:r w:rsidRPr="005F3D99">
        <w:rPr>
          <w:rFonts w:ascii="Lato" w:hAnsi="Lato"/>
          <w:sz w:val="22"/>
          <w:szCs w:val="22"/>
        </w:rPr>
        <w:t xml:space="preserve"> det </w:t>
      </w:r>
      <w:proofErr w:type="spellStart"/>
      <w:r w:rsidRPr="005F3D99">
        <w:rPr>
          <w:rFonts w:ascii="Lato" w:hAnsi="Lato"/>
          <w:sz w:val="22"/>
          <w:szCs w:val="22"/>
        </w:rPr>
        <w:t>är</w:t>
      </w:r>
      <w:proofErr w:type="spellEnd"/>
      <w:r w:rsidRPr="005F3D99">
        <w:rPr>
          <w:rFonts w:ascii="Lato" w:hAnsi="Lato"/>
          <w:sz w:val="22"/>
          <w:szCs w:val="22"/>
        </w:rPr>
        <w:t xml:space="preserve"> gratis</w:t>
      </w:r>
    </w:p>
    <w:p w14:paraId="7233957E" w14:textId="77777777" w:rsidR="005F3D99" w:rsidRPr="005F3D99" w:rsidRDefault="005F3D99" w:rsidP="002771D9">
      <w:pPr>
        <w:numPr>
          <w:ilvl w:val="1"/>
          <w:numId w:val="1"/>
        </w:numPr>
        <w:rPr>
          <w:rFonts w:ascii="Lato" w:hAnsi="Lato"/>
          <w:sz w:val="22"/>
          <w:szCs w:val="22"/>
        </w:rPr>
      </w:pPr>
      <w:r w:rsidRPr="005F3D99">
        <w:rPr>
          <w:rFonts w:ascii="Lato" w:hAnsi="Lato"/>
          <w:sz w:val="22"/>
          <w:szCs w:val="22"/>
        </w:rPr>
        <w:t>Annat (Vad? ________________)</w:t>
      </w:r>
    </w:p>
    <w:p w14:paraId="3FFB0167" w14:textId="2E8B193C" w:rsidR="005F3D99" w:rsidRPr="005F3D99" w:rsidRDefault="005F3D99" w:rsidP="005F3D99">
      <w:pPr>
        <w:rPr>
          <w:rFonts w:ascii="Lato" w:hAnsi="Lato"/>
          <w:sz w:val="22"/>
          <w:szCs w:val="22"/>
        </w:rPr>
      </w:pPr>
    </w:p>
    <w:p w14:paraId="71E18533" w14:textId="538ED8A5" w:rsidR="005F3D99" w:rsidRPr="00905A9D" w:rsidRDefault="005F3D99" w:rsidP="002771D9">
      <w:pPr>
        <w:pStyle w:val="ListParagraph"/>
        <w:numPr>
          <w:ilvl w:val="0"/>
          <w:numId w:val="1"/>
        </w:numPr>
        <w:rPr>
          <w:rFonts w:ascii="Lato" w:hAnsi="Lato"/>
          <w:sz w:val="22"/>
          <w:szCs w:val="22"/>
          <w:lang w:val="sv-SE"/>
          <w:rPrChange w:id="79" w:author="Marit Preuter" w:date="2025-02-28T15:50:00Z">
            <w:rPr>
              <w:rFonts w:ascii="Lato" w:hAnsi="Lato"/>
              <w:sz w:val="22"/>
              <w:szCs w:val="22"/>
            </w:rPr>
          </w:rPrChange>
        </w:rPr>
      </w:pPr>
      <w:r w:rsidRPr="00905A9D">
        <w:rPr>
          <w:rFonts w:ascii="Lato" w:hAnsi="Lato"/>
          <w:sz w:val="22"/>
          <w:szCs w:val="22"/>
          <w:lang w:val="sv-SE"/>
          <w:rPrChange w:id="80" w:author="Marit Preuter" w:date="2025-02-28T15:50:00Z">
            <w:rPr>
              <w:rFonts w:ascii="Lato" w:hAnsi="Lato"/>
              <w:sz w:val="22"/>
              <w:szCs w:val="22"/>
            </w:rPr>
          </w:rPrChange>
        </w:rPr>
        <w:t>Är det något annat du tycker är viktigt när det gäller stöd för föräldrar?</w:t>
      </w:r>
    </w:p>
    <w:p w14:paraId="73BFDA01" w14:textId="77777777" w:rsidR="005F3D99" w:rsidRPr="005F3D99" w:rsidRDefault="00000000" w:rsidP="005F3D99">
      <w:pPr>
        <w:rPr>
          <w:rFonts w:ascii="Lato" w:hAnsi="Lato"/>
          <w:sz w:val="22"/>
          <w:szCs w:val="22"/>
        </w:rPr>
      </w:pPr>
      <w:r>
        <w:rPr>
          <w:rFonts w:ascii="Lato" w:hAnsi="Lato"/>
          <w:sz w:val="22"/>
          <w:szCs w:val="22"/>
        </w:rPr>
        <w:pict w14:anchorId="0C2EECDD">
          <v:rect id="_x0000_i1025" style="width:0;height:1.5pt" o:hralign="center" o:hrstd="t" o:hr="t" fillcolor="#a0a0a0" stroked="f"/>
        </w:pict>
      </w:r>
    </w:p>
    <w:p w14:paraId="221B4888" w14:textId="77777777" w:rsidR="005F3D99" w:rsidRPr="005F3D99" w:rsidRDefault="00000000" w:rsidP="005F3D99">
      <w:pPr>
        <w:rPr>
          <w:rFonts w:ascii="Lato" w:hAnsi="Lato"/>
          <w:sz w:val="22"/>
          <w:szCs w:val="22"/>
        </w:rPr>
      </w:pPr>
      <w:r>
        <w:rPr>
          <w:rFonts w:ascii="Lato" w:hAnsi="Lato"/>
          <w:sz w:val="22"/>
          <w:szCs w:val="22"/>
        </w:rPr>
        <w:pict w14:anchorId="7F418178">
          <v:rect id="_x0000_i1026" style="width:0;height:1.5pt" o:hralign="center" o:hrstd="t" o:hr="t" fillcolor="#a0a0a0" stroked="f"/>
        </w:pict>
      </w:r>
    </w:p>
    <w:p w14:paraId="7CCAC310" w14:textId="77777777" w:rsidR="00DD1EBE" w:rsidRDefault="00DD1EBE">
      <w:pPr>
        <w:rPr>
          <w:ins w:id="81" w:author="Carl Odhnoff" w:date="2025-03-07T10:42:00Z"/>
          <w:rFonts w:ascii="Lato" w:hAnsi="Lato"/>
          <w:sz w:val="22"/>
          <w:szCs w:val="22"/>
          <w:lang w:val="sv-SE"/>
        </w:rPr>
      </w:pPr>
    </w:p>
    <w:p w14:paraId="38C3F4C0" w14:textId="77777777" w:rsidR="00F63B3E" w:rsidRDefault="00F63B3E">
      <w:pPr>
        <w:pBdr>
          <w:bottom w:val="single" w:sz="12" w:space="1" w:color="auto"/>
        </w:pBdr>
        <w:rPr>
          <w:ins w:id="82" w:author="Carl Odhnoff" w:date="2025-03-07T10:42:00Z"/>
          <w:rFonts w:ascii="Lato" w:hAnsi="Lato"/>
          <w:sz w:val="22"/>
          <w:szCs w:val="22"/>
          <w:lang w:val="sv-SE"/>
        </w:rPr>
      </w:pPr>
    </w:p>
    <w:p w14:paraId="540D545D" w14:textId="7B589E9C" w:rsidR="00F63B3E" w:rsidRDefault="00121A29">
      <w:pPr>
        <w:rPr>
          <w:ins w:id="83" w:author="Carl Odhnoff" w:date="2025-03-07T15:54:00Z"/>
          <w:rFonts w:ascii="Lato" w:hAnsi="Lato"/>
          <w:sz w:val="22"/>
          <w:szCs w:val="22"/>
          <w:lang w:val="sv-SE"/>
        </w:rPr>
      </w:pPr>
      <w:ins w:id="84" w:author="Carl Odhnoff" w:date="2025-03-07T15:54:00Z">
        <w:r>
          <w:rPr>
            <w:rFonts w:ascii="Lato" w:hAnsi="Lato"/>
            <w:sz w:val="22"/>
            <w:szCs w:val="22"/>
            <w:lang w:val="sv-SE"/>
          </w:rPr>
          <w:t xml:space="preserve">Några exempel på frågor om </w:t>
        </w:r>
        <w:r w:rsidR="00726A03">
          <w:rPr>
            <w:rFonts w:ascii="Lato" w:hAnsi="Lato"/>
            <w:sz w:val="22"/>
            <w:szCs w:val="22"/>
            <w:lang w:val="sv-SE"/>
          </w:rPr>
          <w:t>kännedom och attityder till föräldrastöd:</w:t>
        </w:r>
      </w:ins>
    </w:p>
    <w:p w14:paraId="4C1BC77B" w14:textId="77777777" w:rsidR="00726A03" w:rsidRDefault="00726A03">
      <w:pPr>
        <w:rPr>
          <w:ins w:id="85" w:author="Carl Odhnoff" w:date="2025-03-07T10:42:00Z"/>
          <w:rFonts w:ascii="Lato" w:hAnsi="Lato"/>
          <w:sz w:val="22"/>
          <w:szCs w:val="22"/>
          <w:lang w:val="sv-SE"/>
        </w:rPr>
      </w:pPr>
    </w:p>
    <w:p w14:paraId="2E2478AD" w14:textId="3229FD3F" w:rsidR="00696889" w:rsidRDefault="00F63B3E">
      <w:pPr>
        <w:rPr>
          <w:ins w:id="86" w:author="Carl Odhnoff" w:date="2025-03-07T10:43:00Z"/>
          <w:rFonts w:ascii="Lato" w:hAnsi="Lato"/>
          <w:sz w:val="22"/>
          <w:szCs w:val="22"/>
          <w:lang w:val="sv-SE"/>
        </w:rPr>
      </w:pPr>
      <w:ins w:id="87" w:author="Carl Odhnoff" w:date="2025-03-07T10:42:00Z">
        <w:r>
          <w:rPr>
            <w:rFonts w:ascii="Lato" w:hAnsi="Lato"/>
            <w:sz w:val="22"/>
            <w:szCs w:val="22"/>
            <w:lang w:val="sv-SE"/>
          </w:rPr>
          <w:t xml:space="preserve">Hur </w:t>
        </w:r>
      </w:ins>
      <w:ins w:id="88" w:author="Carl Odhnoff" w:date="2025-03-07T10:43:00Z">
        <w:r w:rsidR="00F204A5">
          <w:rPr>
            <w:rFonts w:ascii="Lato" w:hAnsi="Lato"/>
            <w:sz w:val="22"/>
            <w:szCs w:val="22"/>
            <w:lang w:val="sv-SE"/>
          </w:rPr>
          <w:t>mycket</w:t>
        </w:r>
      </w:ins>
      <w:ins w:id="89" w:author="Carl Odhnoff" w:date="2025-03-07T10:42:00Z">
        <w:r>
          <w:rPr>
            <w:rFonts w:ascii="Lato" w:hAnsi="Lato"/>
            <w:sz w:val="22"/>
            <w:szCs w:val="22"/>
            <w:lang w:val="sv-SE"/>
          </w:rPr>
          <w:t xml:space="preserve"> känner du till </w:t>
        </w:r>
      </w:ins>
      <w:ins w:id="90" w:author="Carl Odhnoff" w:date="2025-03-07T10:43:00Z">
        <w:r w:rsidR="00F204A5">
          <w:rPr>
            <w:rFonts w:ascii="Lato" w:hAnsi="Lato"/>
            <w:sz w:val="22"/>
            <w:szCs w:val="22"/>
            <w:lang w:val="sv-SE"/>
          </w:rPr>
          <w:t xml:space="preserve">om </w:t>
        </w:r>
      </w:ins>
      <w:ins w:id="91" w:author="Carl Odhnoff" w:date="2025-03-07T10:42:00Z">
        <w:r>
          <w:rPr>
            <w:rFonts w:ascii="Lato" w:hAnsi="Lato"/>
            <w:sz w:val="22"/>
            <w:szCs w:val="22"/>
            <w:lang w:val="sv-SE"/>
          </w:rPr>
          <w:t>följande typer av stöd</w:t>
        </w:r>
        <w:r w:rsidR="00696889">
          <w:rPr>
            <w:rFonts w:ascii="Lato" w:hAnsi="Lato"/>
            <w:sz w:val="22"/>
            <w:szCs w:val="22"/>
            <w:lang w:val="sv-SE"/>
          </w:rPr>
          <w:t xml:space="preserve"> som finns tillgängliga för föräldrar</w:t>
        </w:r>
      </w:ins>
      <w:ins w:id="92" w:author="Carl Odhnoff" w:date="2025-03-07T10:43:00Z">
        <w:r w:rsidR="00696889">
          <w:rPr>
            <w:rFonts w:ascii="Lato" w:hAnsi="Lato"/>
            <w:sz w:val="22"/>
            <w:szCs w:val="22"/>
            <w:lang w:val="sv-SE"/>
          </w:rPr>
          <w:t>?</w:t>
        </w:r>
      </w:ins>
    </w:p>
    <w:p w14:paraId="66F6D4DD" w14:textId="6C69818A" w:rsidR="00696889" w:rsidRDefault="00696889" w:rsidP="00696889">
      <w:pPr>
        <w:pStyle w:val="ListParagraph"/>
        <w:numPr>
          <w:ilvl w:val="0"/>
          <w:numId w:val="4"/>
        </w:numPr>
        <w:rPr>
          <w:ins w:id="93" w:author="Carl Odhnoff" w:date="2025-03-07T10:43:00Z"/>
          <w:rFonts w:ascii="Lato" w:hAnsi="Lato"/>
          <w:sz w:val="22"/>
          <w:szCs w:val="22"/>
          <w:lang w:val="sv-SE"/>
        </w:rPr>
      </w:pPr>
      <w:ins w:id="94" w:author="Carl Odhnoff" w:date="2025-03-07T10:43:00Z">
        <w:r>
          <w:rPr>
            <w:rFonts w:ascii="Lato" w:hAnsi="Lato"/>
            <w:sz w:val="22"/>
            <w:szCs w:val="22"/>
            <w:lang w:val="sv-SE"/>
          </w:rPr>
          <w:t>Mycket</w:t>
        </w:r>
      </w:ins>
    </w:p>
    <w:p w14:paraId="1D60C4C2" w14:textId="6602242C" w:rsidR="00696889" w:rsidRDefault="00696889" w:rsidP="00696889">
      <w:pPr>
        <w:pStyle w:val="ListParagraph"/>
        <w:numPr>
          <w:ilvl w:val="0"/>
          <w:numId w:val="4"/>
        </w:numPr>
        <w:rPr>
          <w:ins w:id="95" w:author="Carl Odhnoff" w:date="2025-03-07T10:43:00Z"/>
          <w:rFonts w:ascii="Lato" w:hAnsi="Lato"/>
          <w:sz w:val="22"/>
          <w:szCs w:val="22"/>
          <w:lang w:val="sv-SE"/>
        </w:rPr>
      </w:pPr>
      <w:ins w:id="96" w:author="Carl Odhnoff" w:date="2025-03-07T10:43:00Z">
        <w:r>
          <w:rPr>
            <w:rFonts w:ascii="Lato" w:hAnsi="Lato"/>
            <w:sz w:val="22"/>
            <w:szCs w:val="22"/>
            <w:lang w:val="sv-SE"/>
          </w:rPr>
          <w:t xml:space="preserve">Ganska </w:t>
        </w:r>
      </w:ins>
      <w:ins w:id="97" w:author="Carl Odhnoff" w:date="2025-03-07T10:44:00Z">
        <w:r w:rsidR="00F204A5">
          <w:rPr>
            <w:rFonts w:ascii="Lato" w:hAnsi="Lato"/>
            <w:sz w:val="22"/>
            <w:szCs w:val="22"/>
            <w:lang w:val="sv-SE"/>
          </w:rPr>
          <w:t>mycket</w:t>
        </w:r>
      </w:ins>
    </w:p>
    <w:p w14:paraId="551EB4CC" w14:textId="3F3C03C8" w:rsidR="00696889" w:rsidRDefault="00F204A5" w:rsidP="00696889">
      <w:pPr>
        <w:pStyle w:val="ListParagraph"/>
        <w:numPr>
          <w:ilvl w:val="0"/>
          <w:numId w:val="4"/>
        </w:numPr>
        <w:rPr>
          <w:ins w:id="98" w:author="Carl Odhnoff" w:date="2025-03-07T10:43:00Z"/>
          <w:rFonts w:ascii="Lato" w:hAnsi="Lato"/>
          <w:sz w:val="22"/>
          <w:szCs w:val="22"/>
          <w:lang w:val="sv-SE"/>
        </w:rPr>
      </w:pPr>
      <w:ins w:id="99" w:author="Carl Odhnoff" w:date="2025-03-07T10:44:00Z">
        <w:r>
          <w:rPr>
            <w:rFonts w:ascii="Lato" w:hAnsi="Lato"/>
            <w:sz w:val="22"/>
            <w:szCs w:val="22"/>
            <w:lang w:val="sv-SE"/>
          </w:rPr>
          <w:t>Ganska lite</w:t>
        </w:r>
      </w:ins>
    </w:p>
    <w:p w14:paraId="024BC917" w14:textId="17168183" w:rsidR="000D71CB" w:rsidRDefault="00696889" w:rsidP="000D71CB">
      <w:pPr>
        <w:pStyle w:val="ListParagraph"/>
        <w:numPr>
          <w:ilvl w:val="0"/>
          <w:numId w:val="4"/>
        </w:numPr>
        <w:rPr>
          <w:ins w:id="100" w:author="Carl Odhnoff" w:date="2025-03-07T10:44:00Z"/>
          <w:rFonts w:ascii="Lato" w:hAnsi="Lato"/>
          <w:sz w:val="22"/>
          <w:szCs w:val="22"/>
          <w:lang w:val="sv-SE"/>
        </w:rPr>
      </w:pPr>
      <w:ins w:id="101" w:author="Carl Odhnoff" w:date="2025-03-07T10:43:00Z">
        <w:r>
          <w:rPr>
            <w:rFonts w:ascii="Lato" w:hAnsi="Lato"/>
            <w:sz w:val="22"/>
            <w:szCs w:val="22"/>
            <w:lang w:val="sv-SE"/>
          </w:rPr>
          <w:t>Inte alls</w:t>
        </w:r>
      </w:ins>
    </w:p>
    <w:p w14:paraId="75B3D637" w14:textId="77777777" w:rsidR="000D71CB" w:rsidRPr="000D71CB" w:rsidRDefault="000D71CB" w:rsidP="000D71CB">
      <w:pPr>
        <w:rPr>
          <w:ins w:id="102" w:author="Carl Odhnoff" w:date="2025-03-07T10:44:00Z"/>
          <w:rFonts w:ascii="Lato" w:hAnsi="Lato"/>
          <w:sz w:val="22"/>
          <w:szCs w:val="22"/>
          <w:lang w:val="sv-SE"/>
          <w:rPrChange w:id="103" w:author="Carl Odhnoff" w:date="2025-03-07T10:44:00Z">
            <w:rPr>
              <w:ins w:id="104" w:author="Carl Odhnoff" w:date="2025-03-07T10:44:00Z"/>
              <w:lang w:val="sv-SE"/>
            </w:rPr>
          </w:rPrChange>
        </w:rPr>
      </w:pPr>
    </w:p>
    <w:p w14:paraId="5E626474" w14:textId="0D454281" w:rsidR="000D71CB" w:rsidRDefault="001516C4" w:rsidP="000D71CB">
      <w:pPr>
        <w:pStyle w:val="ListParagraph"/>
        <w:numPr>
          <w:ilvl w:val="0"/>
          <w:numId w:val="6"/>
        </w:numPr>
        <w:rPr>
          <w:ins w:id="105" w:author="Carl Odhnoff" w:date="2025-03-07T10:50:00Z"/>
          <w:rFonts w:ascii="Lato" w:hAnsi="Lato"/>
          <w:sz w:val="22"/>
          <w:szCs w:val="22"/>
          <w:lang w:val="sv-SE"/>
        </w:rPr>
      </w:pPr>
      <w:ins w:id="106" w:author="Carl Odhnoff" w:date="2025-03-07T10:45:00Z">
        <w:r>
          <w:rPr>
            <w:rFonts w:ascii="Lato" w:hAnsi="Lato"/>
            <w:sz w:val="22"/>
            <w:szCs w:val="22"/>
            <w:lang w:val="sv-SE"/>
          </w:rPr>
          <w:t>Barnavårdscentral (BVC)</w:t>
        </w:r>
      </w:ins>
    </w:p>
    <w:p w14:paraId="69364E03" w14:textId="2898EBB3" w:rsidR="00C52E77" w:rsidRDefault="005B55DA" w:rsidP="000D71CB">
      <w:pPr>
        <w:pStyle w:val="ListParagraph"/>
        <w:numPr>
          <w:ilvl w:val="0"/>
          <w:numId w:val="6"/>
        </w:numPr>
        <w:rPr>
          <w:ins w:id="107" w:author="Carl Odhnoff" w:date="2025-03-07T10:59:00Z"/>
          <w:rFonts w:ascii="Lato" w:hAnsi="Lato"/>
          <w:sz w:val="22"/>
          <w:szCs w:val="22"/>
          <w:lang w:val="sv-SE"/>
        </w:rPr>
      </w:pPr>
      <w:ins w:id="108" w:author="Carl Odhnoff" w:date="2025-03-07T10:50:00Z">
        <w:r>
          <w:rPr>
            <w:rFonts w:ascii="Lato" w:hAnsi="Lato"/>
            <w:sz w:val="22"/>
            <w:szCs w:val="22"/>
            <w:lang w:val="sv-SE"/>
          </w:rPr>
          <w:t>Öpp</w:t>
        </w:r>
      </w:ins>
      <w:ins w:id="109" w:author="Carl Odhnoff" w:date="2025-03-07T10:59:00Z">
        <w:r w:rsidR="001D34C4">
          <w:rPr>
            <w:rFonts w:ascii="Lato" w:hAnsi="Lato"/>
            <w:sz w:val="22"/>
            <w:szCs w:val="22"/>
            <w:lang w:val="sv-SE"/>
          </w:rPr>
          <w:t>na</w:t>
        </w:r>
      </w:ins>
      <w:ins w:id="110" w:author="Carl Odhnoff" w:date="2025-03-07T10:50:00Z">
        <w:r>
          <w:rPr>
            <w:rFonts w:ascii="Lato" w:hAnsi="Lato"/>
            <w:sz w:val="22"/>
            <w:szCs w:val="22"/>
            <w:lang w:val="sv-SE"/>
          </w:rPr>
          <w:t xml:space="preserve"> förskola</w:t>
        </w:r>
      </w:ins>
      <w:ins w:id="111" w:author="Carl Odhnoff" w:date="2025-03-07T10:59:00Z">
        <w:r w:rsidR="001D34C4">
          <w:rPr>
            <w:rFonts w:ascii="Lato" w:hAnsi="Lato"/>
            <w:sz w:val="22"/>
            <w:szCs w:val="22"/>
            <w:lang w:val="sv-SE"/>
          </w:rPr>
          <w:t>n</w:t>
        </w:r>
      </w:ins>
    </w:p>
    <w:p w14:paraId="079615BA" w14:textId="6E5AED13" w:rsidR="001D34C4" w:rsidRDefault="001D34C4" w:rsidP="000D71CB">
      <w:pPr>
        <w:pStyle w:val="ListParagraph"/>
        <w:numPr>
          <w:ilvl w:val="0"/>
          <w:numId w:val="6"/>
        </w:numPr>
        <w:rPr>
          <w:ins w:id="112" w:author="Carl Odhnoff" w:date="2025-03-07T10:49:00Z"/>
          <w:rFonts w:ascii="Lato" w:hAnsi="Lato"/>
          <w:sz w:val="22"/>
          <w:szCs w:val="22"/>
          <w:lang w:val="sv-SE"/>
        </w:rPr>
      </w:pPr>
      <w:ins w:id="113" w:author="Carl Odhnoff" w:date="2025-03-07T10:59:00Z">
        <w:r>
          <w:rPr>
            <w:rFonts w:ascii="Lato" w:hAnsi="Lato"/>
            <w:sz w:val="22"/>
            <w:szCs w:val="22"/>
            <w:lang w:val="sv-SE"/>
          </w:rPr>
          <w:t>Familjecentraler</w:t>
        </w:r>
      </w:ins>
    </w:p>
    <w:p w14:paraId="44617B9B" w14:textId="617CEB39" w:rsidR="00BC321F" w:rsidRDefault="00262C34" w:rsidP="000D71CB">
      <w:pPr>
        <w:pStyle w:val="ListParagraph"/>
        <w:numPr>
          <w:ilvl w:val="0"/>
          <w:numId w:val="6"/>
        </w:numPr>
        <w:rPr>
          <w:ins w:id="114" w:author="Carl Odhnoff" w:date="2025-03-07T10:55:00Z"/>
          <w:rFonts w:ascii="Lato" w:hAnsi="Lato"/>
          <w:sz w:val="22"/>
          <w:szCs w:val="22"/>
          <w:lang w:val="sv-SE"/>
        </w:rPr>
      </w:pPr>
      <w:ins w:id="115" w:author="Carl Odhnoff" w:date="2025-03-07T10:59:00Z">
        <w:r>
          <w:rPr>
            <w:rFonts w:ascii="Lato" w:hAnsi="Lato"/>
            <w:sz w:val="22"/>
            <w:szCs w:val="22"/>
            <w:lang w:val="sv-SE"/>
          </w:rPr>
          <w:t>Göteborgs Stads föräl</w:t>
        </w:r>
        <w:r w:rsidR="001D34C4">
          <w:rPr>
            <w:rFonts w:ascii="Lato" w:hAnsi="Lato"/>
            <w:sz w:val="22"/>
            <w:szCs w:val="22"/>
            <w:lang w:val="sv-SE"/>
          </w:rPr>
          <w:t>dratelefoner</w:t>
        </w:r>
      </w:ins>
    </w:p>
    <w:p w14:paraId="4B00D3D3" w14:textId="52E0CFA6" w:rsidR="00F27BE7" w:rsidRDefault="00E45633" w:rsidP="000D71CB">
      <w:pPr>
        <w:pStyle w:val="ListParagraph"/>
        <w:numPr>
          <w:ilvl w:val="0"/>
          <w:numId w:val="6"/>
        </w:numPr>
        <w:rPr>
          <w:ins w:id="116" w:author="Carl Odhnoff" w:date="2025-03-07T10:45:00Z"/>
          <w:rFonts w:ascii="Lato" w:hAnsi="Lato"/>
          <w:sz w:val="22"/>
          <w:szCs w:val="22"/>
          <w:lang w:val="sv-SE"/>
        </w:rPr>
      </w:pPr>
      <w:ins w:id="117" w:author="Carl Odhnoff" w:date="2025-03-07T10:56:00Z">
        <w:r>
          <w:rPr>
            <w:rFonts w:ascii="Lato" w:hAnsi="Lato"/>
            <w:sz w:val="22"/>
            <w:szCs w:val="22"/>
            <w:lang w:val="sv-SE"/>
          </w:rPr>
          <w:t>Kurser om föräldraskap</w:t>
        </w:r>
      </w:ins>
      <w:ins w:id="118" w:author="Carl Odhnoff" w:date="2025-03-07T11:09:00Z">
        <w:r w:rsidR="000E5882">
          <w:rPr>
            <w:rFonts w:ascii="Lato" w:hAnsi="Lato"/>
            <w:sz w:val="22"/>
            <w:szCs w:val="22"/>
            <w:lang w:val="sv-SE"/>
          </w:rPr>
          <w:t xml:space="preserve"> (”föräld</w:t>
        </w:r>
      </w:ins>
      <w:ins w:id="119" w:author="Carl Odhnoff" w:date="2025-03-07T11:10:00Z">
        <w:r w:rsidR="000E5882">
          <w:rPr>
            <w:rFonts w:ascii="Lato" w:hAnsi="Lato"/>
            <w:sz w:val="22"/>
            <w:szCs w:val="22"/>
            <w:lang w:val="sv-SE"/>
          </w:rPr>
          <w:t>ragrupper”)</w:t>
        </w:r>
      </w:ins>
      <w:ins w:id="120" w:author="Carl Odhnoff" w:date="2025-03-07T10:56:00Z">
        <w:r w:rsidR="007727D6">
          <w:rPr>
            <w:rFonts w:ascii="Lato" w:hAnsi="Lato"/>
            <w:sz w:val="22"/>
            <w:szCs w:val="22"/>
            <w:lang w:val="sv-SE"/>
          </w:rPr>
          <w:t xml:space="preserve"> från </w:t>
        </w:r>
      </w:ins>
      <w:ins w:id="121" w:author="Carl Odhnoff" w:date="2025-03-07T10:58:00Z">
        <w:r w:rsidR="002B745A">
          <w:rPr>
            <w:rFonts w:ascii="Lato" w:hAnsi="Lato"/>
            <w:sz w:val="22"/>
            <w:szCs w:val="22"/>
            <w:lang w:val="sv-SE"/>
          </w:rPr>
          <w:t>Göteborgs Stad</w:t>
        </w:r>
      </w:ins>
    </w:p>
    <w:p w14:paraId="2BD1375B" w14:textId="77777777" w:rsidR="001516C4" w:rsidRDefault="001516C4" w:rsidP="00152A21">
      <w:pPr>
        <w:rPr>
          <w:ins w:id="122" w:author="Carl Odhnoff" w:date="2025-03-07T10:46:00Z"/>
          <w:rFonts w:ascii="Lato" w:hAnsi="Lato"/>
          <w:sz w:val="22"/>
          <w:szCs w:val="22"/>
          <w:lang w:val="sv-SE"/>
        </w:rPr>
      </w:pPr>
    </w:p>
    <w:p w14:paraId="093D6EBF" w14:textId="53CFB909" w:rsidR="00152A21" w:rsidRDefault="0060034B" w:rsidP="00152A21">
      <w:pPr>
        <w:rPr>
          <w:ins w:id="123" w:author="Carl Odhnoff" w:date="2025-03-07T10:46:00Z"/>
          <w:rFonts w:ascii="Lato" w:hAnsi="Lato"/>
          <w:sz w:val="22"/>
          <w:szCs w:val="22"/>
          <w:lang w:val="sv-SE"/>
        </w:rPr>
      </w:pPr>
      <w:ins w:id="124" w:author="Carl Odhnoff" w:date="2025-03-07T11:12:00Z">
        <w:r>
          <w:rPr>
            <w:rFonts w:ascii="Lato" w:hAnsi="Lato"/>
            <w:sz w:val="22"/>
            <w:szCs w:val="22"/>
            <w:lang w:val="sv-SE"/>
          </w:rPr>
          <w:t>Har du hört talas om</w:t>
        </w:r>
      </w:ins>
      <w:ins w:id="125" w:author="Carl Odhnoff" w:date="2025-03-07T10:46:00Z">
        <w:r w:rsidR="00152A21">
          <w:rPr>
            <w:rFonts w:ascii="Lato" w:hAnsi="Lato"/>
            <w:sz w:val="22"/>
            <w:szCs w:val="22"/>
            <w:lang w:val="sv-SE"/>
          </w:rPr>
          <w:t xml:space="preserve"> följande </w:t>
        </w:r>
      </w:ins>
      <w:ins w:id="126" w:author="Carl Odhnoff" w:date="2025-03-07T10:56:00Z">
        <w:r w:rsidR="00E45633">
          <w:rPr>
            <w:rFonts w:ascii="Lato" w:hAnsi="Lato"/>
            <w:sz w:val="22"/>
            <w:szCs w:val="22"/>
            <w:lang w:val="sv-SE"/>
          </w:rPr>
          <w:t>kurser om föräldraskap</w:t>
        </w:r>
      </w:ins>
      <w:ins w:id="127" w:author="Carl Odhnoff" w:date="2025-03-07T11:09:00Z">
        <w:r w:rsidR="000E5882">
          <w:rPr>
            <w:rFonts w:ascii="Lato" w:hAnsi="Lato"/>
            <w:sz w:val="22"/>
            <w:szCs w:val="22"/>
            <w:lang w:val="sv-SE"/>
          </w:rPr>
          <w:t xml:space="preserve"> (”föräldragrupper”)</w:t>
        </w:r>
      </w:ins>
      <w:ins w:id="128" w:author="Carl Odhnoff" w:date="2025-03-07T10:46:00Z">
        <w:r w:rsidR="00705929">
          <w:rPr>
            <w:rFonts w:ascii="Lato" w:hAnsi="Lato"/>
            <w:sz w:val="22"/>
            <w:szCs w:val="22"/>
            <w:lang w:val="sv-SE"/>
          </w:rPr>
          <w:t xml:space="preserve"> som erbjuds av Göteborgs Stad?</w:t>
        </w:r>
      </w:ins>
    </w:p>
    <w:p w14:paraId="5C0F2353" w14:textId="4A7974A8" w:rsidR="00705929" w:rsidRDefault="0060034B" w:rsidP="00705929">
      <w:pPr>
        <w:pStyle w:val="ListParagraph"/>
        <w:numPr>
          <w:ilvl w:val="0"/>
          <w:numId w:val="4"/>
        </w:numPr>
        <w:rPr>
          <w:ins w:id="129" w:author="Carl Odhnoff" w:date="2025-03-07T10:47:00Z"/>
          <w:rFonts w:ascii="Lato" w:hAnsi="Lato"/>
          <w:sz w:val="22"/>
          <w:szCs w:val="22"/>
          <w:lang w:val="sv-SE"/>
        </w:rPr>
      </w:pPr>
      <w:ins w:id="130" w:author="Carl Odhnoff" w:date="2025-03-07T11:12:00Z">
        <w:r>
          <w:rPr>
            <w:rFonts w:ascii="Lato" w:hAnsi="Lato"/>
            <w:sz w:val="22"/>
            <w:szCs w:val="22"/>
            <w:lang w:val="sv-SE"/>
          </w:rPr>
          <w:t>Har inte hört talas om</w:t>
        </w:r>
      </w:ins>
    </w:p>
    <w:p w14:paraId="3878B825" w14:textId="4D405473" w:rsidR="00F06DDD" w:rsidRDefault="0060034B" w:rsidP="00705929">
      <w:pPr>
        <w:pStyle w:val="ListParagraph"/>
        <w:numPr>
          <w:ilvl w:val="0"/>
          <w:numId w:val="4"/>
        </w:numPr>
        <w:rPr>
          <w:ins w:id="131" w:author="Carl Odhnoff" w:date="2025-03-07T10:47:00Z"/>
          <w:rFonts w:ascii="Lato" w:hAnsi="Lato"/>
          <w:sz w:val="22"/>
          <w:szCs w:val="22"/>
          <w:lang w:val="sv-SE"/>
        </w:rPr>
      </w:pPr>
      <w:ins w:id="132" w:author="Carl Odhnoff" w:date="2025-03-07T11:12:00Z">
        <w:r>
          <w:rPr>
            <w:rFonts w:ascii="Lato" w:hAnsi="Lato"/>
            <w:sz w:val="22"/>
            <w:szCs w:val="22"/>
            <w:lang w:val="sv-SE"/>
          </w:rPr>
          <w:t>Har hört talas om</w:t>
        </w:r>
      </w:ins>
    </w:p>
    <w:p w14:paraId="7AD1803E" w14:textId="3F9693F2" w:rsidR="00F06DDD" w:rsidRDefault="00F06DDD" w:rsidP="00705929">
      <w:pPr>
        <w:pStyle w:val="ListParagraph"/>
        <w:numPr>
          <w:ilvl w:val="0"/>
          <w:numId w:val="4"/>
        </w:numPr>
        <w:rPr>
          <w:ins w:id="133" w:author="Carl Odhnoff" w:date="2025-03-07T10:48:00Z"/>
          <w:rFonts w:ascii="Lato" w:hAnsi="Lato"/>
          <w:sz w:val="22"/>
          <w:szCs w:val="22"/>
          <w:lang w:val="sv-SE"/>
        </w:rPr>
      </w:pPr>
      <w:ins w:id="134" w:author="Carl Odhnoff" w:date="2025-03-07T10:48:00Z">
        <w:r>
          <w:rPr>
            <w:rFonts w:ascii="Lato" w:hAnsi="Lato"/>
            <w:sz w:val="22"/>
            <w:szCs w:val="22"/>
            <w:lang w:val="sv-SE"/>
          </w:rPr>
          <w:t>Har deltagit</w:t>
        </w:r>
      </w:ins>
    </w:p>
    <w:p w14:paraId="463F2F96" w14:textId="77777777" w:rsidR="0039651A" w:rsidRDefault="0039651A" w:rsidP="0039651A">
      <w:pPr>
        <w:rPr>
          <w:ins w:id="135" w:author="Carl Odhnoff" w:date="2025-03-07T10:48:00Z"/>
          <w:rFonts w:ascii="Lato" w:hAnsi="Lato"/>
          <w:sz w:val="22"/>
          <w:szCs w:val="22"/>
          <w:lang w:val="sv-SE"/>
        </w:rPr>
      </w:pPr>
    </w:p>
    <w:p w14:paraId="671F5F33" w14:textId="14272915" w:rsidR="0039651A" w:rsidRDefault="00504036" w:rsidP="0039651A">
      <w:pPr>
        <w:pStyle w:val="ListParagraph"/>
        <w:numPr>
          <w:ilvl w:val="0"/>
          <w:numId w:val="6"/>
        </w:numPr>
        <w:rPr>
          <w:ins w:id="136" w:author="Carl Odhnoff" w:date="2025-03-07T10:48:00Z"/>
          <w:rFonts w:ascii="Lato" w:hAnsi="Lato"/>
          <w:sz w:val="22"/>
          <w:szCs w:val="22"/>
          <w:lang w:val="sv-SE"/>
        </w:rPr>
      </w:pPr>
      <w:ins w:id="137" w:author="Carl Odhnoff" w:date="2025-03-07T11:13:00Z">
        <w:r>
          <w:rPr>
            <w:rFonts w:ascii="Lato" w:hAnsi="Lato"/>
            <w:sz w:val="22"/>
            <w:szCs w:val="22"/>
            <w:lang w:val="sv-SE"/>
          </w:rPr>
          <w:t>Alla barn i centrum (</w:t>
        </w:r>
      </w:ins>
      <w:ins w:id="138" w:author="Carl Odhnoff" w:date="2025-03-07T10:48:00Z">
        <w:r w:rsidR="0039651A">
          <w:rPr>
            <w:rFonts w:ascii="Lato" w:hAnsi="Lato"/>
            <w:sz w:val="22"/>
            <w:szCs w:val="22"/>
            <w:lang w:val="sv-SE"/>
          </w:rPr>
          <w:t>ABC</w:t>
        </w:r>
      </w:ins>
      <w:ins w:id="139" w:author="Carl Odhnoff" w:date="2025-03-07T11:13:00Z">
        <w:r>
          <w:rPr>
            <w:rFonts w:ascii="Lato" w:hAnsi="Lato"/>
            <w:sz w:val="22"/>
            <w:szCs w:val="22"/>
            <w:lang w:val="sv-SE"/>
          </w:rPr>
          <w:t>) -</w:t>
        </w:r>
      </w:ins>
      <w:ins w:id="140" w:author="Carl Odhnoff" w:date="2025-03-07T10:48:00Z">
        <w:r w:rsidR="0039651A">
          <w:rPr>
            <w:rFonts w:ascii="Lato" w:hAnsi="Lato"/>
            <w:sz w:val="22"/>
            <w:szCs w:val="22"/>
            <w:lang w:val="sv-SE"/>
          </w:rPr>
          <w:t xml:space="preserve"> 3-12 år</w:t>
        </w:r>
      </w:ins>
    </w:p>
    <w:p w14:paraId="0609B6B3" w14:textId="12B12D6E" w:rsidR="0039651A" w:rsidRDefault="00504036" w:rsidP="0039651A">
      <w:pPr>
        <w:pStyle w:val="ListParagraph"/>
        <w:numPr>
          <w:ilvl w:val="0"/>
          <w:numId w:val="6"/>
        </w:numPr>
        <w:rPr>
          <w:ins w:id="141" w:author="Carl Odhnoff" w:date="2025-03-07T10:48:00Z"/>
          <w:rFonts w:ascii="Lato" w:hAnsi="Lato"/>
          <w:sz w:val="22"/>
          <w:szCs w:val="22"/>
          <w:lang w:val="sv-SE"/>
        </w:rPr>
      </w:pPr>
      <w:ins w:id="142" w:author="Carl Odhnoff" w:date="2025-03-07T11:13:00Z">
        <w:r>
          <w:rPr>
            <w:rFonts w:ascii="Lato" w:hAnsi="Lato"/>
            <w:sz w:val="22"/>
            <w:szCs w:val="22"/>
            <w:lang w:val="sv-SE"/>
          </w:rPr>
          <w:t>Alla barn i centrum (</w:t>
        </w:r>
      </w:ins>
      <w:ins w:id="143" w:author="Carl Odhnoff" w:date="2025-03-07T10:48:00Z">
        <w:r w:rsidR="0039651A">
          <w:rPr>
            <w:rFonts w:ascii="Lato" w:hAnsi="Lato"/>
            <w:sz w:val="22"/>
            <w:szCs w:val="22"/>
            <w:lang w:val="sv-SE"/>
          </w:rPr>
          <w:t>ABC</w:t>
        </w:r>
      </w:ins>
      <w:ins w:id="144" w:author="Carl Odhnoff" w:date="2025-03-07T11:13:00Z">
        <w:r>
          <w:rPr>
            <w:rFonts w:ascii="Lato" w:hAnsi="Lato"/>
            <w:sz w:val="22"/>
            <w:szCs w:val="22"/>
            <w:lang w:val="sv-SE"/>
          </w:rPr>
          <w:t>) -</w:t>
        </w:r>
      </w:ins>
      <w:ins w:id="145" w:author="Carl Odhnoff" w:date="2025-03-07T10:48:00Z">
        <w:r w:rsidR="0039651A">
          <w:rPr>
            <w:rFonts w:ascii="Lato" w:hAnsi="Lato"/>
            <w:sz w:val="22"/>
            <w:szCs w:val="22"/>
            <w:lang w:val="sv-SE"/>
          </w:rPr>
          <w:t xml:space="preserve"> Tonår</w:t>
        </w:r>
      </w:ins>
    </w:p>
    <w:p w14:paraId="03F1A9B9" w14:textId="239D7600" w:rsidR="0039651A" w:rsidRDefault="0039651A" w:rsidP="0039651A">
      <w:pPr>
        <w:pStyle w:val="ListParagraph"/>
        <w:numPr>
          <w:ilvl w:val="0"/>
          <w:numId w:val="6"/>
        </w:numPr>
        <w:rPr>
          <w:ins w:id="146" w:author="Carl Odhnoff" w:date="2025-03-07T10:48:00Z"/>
          <w:rFonts w:ascii="Lato" w:hAnsi="Lato"/>
          <w:sz w:val="22"/>
          <w:szCs w:val="22"/>
          <w:lang w:val="sv-SE"/>
        </w:rPr>
      </w:pPr>
      <w:ins w:id="147" w:author="Carl Odhnoff" w:date="2025-03-07T10:48:00Z">
        <w:r>
          <w:rPr>
            <w:rFonts w:ascii="Lato" w:hAnsi="Lato"/>
            <w:sz w:val="22"/>
            <w:szCs w:val="22"/>
            <w:lang w:val="sv-SE"/>
          </w:rPr>
          <w:t xml:space="preserve">Trygghetscirkeln </w:t>
        </w:r>
        <w:proofErr w:type="gramStart"/>
        <w:r>
          <w:rPr>
            <w:rFonts w:ascii="Lato" w:hAnsi="Lato"/>
            <w:sz w:val="22"/>
            <w:szCs w:val="22"/>
            <w:lang w:val="sv-SE"/>
          </w:rPr>
          <w:t>0-6</w:t>
        </w:r>
        <w:proofErr w:type="gramEnd"/>
        <w:r>
          <w:rPr>
            <w:rFonts w:ascii="Lato" w:hAnsi="Lato"/>
            <w:sz w:val="22"/>
            <w:szCs w:val="22"/>
            <w:lang w:val="sv-SE"/>
          </w:rPr>
          <w:t xml:space="preserve"> år</w:t>
        </w:r>
      </w:ins>
    </w:p>
    <w:p w14:paraId="7AB863A4" w14:textId="6FA93FC7" w:rsidR="00A405BE" w:rsidRDefault="00A405BE" w:rsidP="0039651A">
      <w:pPr>
        <w:pStyle w:val="ListParagraph"/>
        <w:numPr>
          <w:ilvl w:val="0"/>
          <w:numId w:val="6"/>
        </w:numPr>
        <w:rPr>
          <w:ins w:id="148" w:author="Carl Odhnoff" w:date="2025-03-07T10:48:00Z"/>
          <w:rFonts w:ascii="Lato" w:hAnsi="Lato"/>
          <w:sz w:val="22"/>
          <w:szCs w:val="22"/>
          <w:lang w:val="sv-SE"/>
        </w:rPr>
      </w:pPr>
      <w:ins w:id="149" w:author="Carl Odhnoff" w:date="2025-03-07T10:48:00Z">
        <w:r>
          <w:rPr>
            <w:rFonts w:ascii="Lato" w:hAnsi="Lato"/>
            <w:sz w:val="22"/>
            <w:szCs w:val="22"/>
            <w:lang w:val="sv-SE"/>
          </w:rPr>
          <w:t>Ledarskapsträning för tonårsföräldrar</w:t>
        </w:r>
      </w:ins>
    </w:p>
    <w:p w14:paraId="2594417B" w14:textId="32BA6D1E" w:rsidR="00A405BE" w:rsidRDefault="00A405BE" w:rsidP="0039651A">
      <w:pPr>
        <w:pStyle w:val="ListParagraph"/>
        <w:numPr>
          <w:ilvl w:val="0"/>
          <w:numId w:val="6"/>
        </w:numPr>
        <w:rPr>
          <w:ins w:id="150" w:author="Carl Odhnoff" w:date="2025-03-07T10:49:00Z"/>
          <w:rFonts w:ascii="Lato" w:hAnsi="Lato"/>
          <w:sz w:val="22"/>
          <w:szCs w:val="22"/>
          <w:lang w:val="sv-SE"/>
        </w:rPr>
      </w:pPr>
      <w:ins w:id="151" w:author="Carl Odhnoff" w:date="2025-03-07T10:48:00Z">
        <w:r>
          <w:rPr>
            <w:rFonts w:ascii="Lato" w:hAnsi="Lato"/>
            <w:sz w:val="22"/>
            <w:szCs w:val="22"/>
            <w:lang w:val="sv-SE"/>
          </w:rPr>
          <w:t xml:space="preserve">Barn i föräldrars </w:t>
        </w:r>
      </w:ins>
      <w:ins w:id="152" w:author="Carl Odhnoff" w:date="2025-03-07T10:49:00Z">
        <w:r>
          <w:rPr>
            <w:rFonts w:ascii="Lato" w:hAnsi="Lato"/>
            <w:sz w:val="22"/>
            <w:szCs w:val="22"/>
            <w:lang w:val="sv-SE"/>
          </w:rPr>
          <w:t>fokus</w:t>
        </w:r>
      </w:ins>
    </w:p>
    <w:p w14:paraId="4F2D2C9A" w14:textId="73ED4E70" w:rsidR="006D7007" w:rsidRPr="006D7007" w:rsidRDefault="00A405BE" w:rsidP="006D7007">
      <w:pPr>
        <w:pStyle w:val="ListParagraph"/>
        <w:numPr>
          <w:ilvl w:val="0"/>
          <w:numId w:val="6"/>
        </w:numPr>
        <w:rPr>
          <w:ins w:id="153" w:author="Carl Odhnoff" w:date="2025-03-07T11:16:00Z"/>
          <w:rFonts w:ascii="Lato" w:hAnsi="Lato"/>
          <w:sz w:val="22"/>
          <w:szCs w:val="22"/>
          <w:lang w:val="sv-SE"/>
          <w:rPrChange w:id="154" w:author="Carl Odhnoff" w:date="2025-03-07T16:00:00Z">
            <w:rPr>
              <w:ins w:id="155" w:author="Carl Odhnoff" w:date="2025-03-07T11:16:00Z"/>
              <w:lang w:val="sv-SE"/>
            </w:rPr>
          </w:rPrChange>
        </w:rPr>
      </w:pPr>
      <w:ins w:id="156" w:author="Carl Odhnoff" w:date="2025-03-07T10:49:00Z">
        <w:r>
          <w:rPr>
            <w:rFonts w:ascii="Lato" w:hAnsi="Lato"/>
            <w:sz w:val="22"/>
            <w:szCs w:val="22"/>
            <w:lang w:val="sv-SE"/>
          </w:rPr>
          <w:lastRenderedPageBreak/>
          <w:t>Förälder i nytt land</w:t>
        </w:r>
      </w:ins>
    </w:p>
    <w:p w14:paraId="09A708A8" w14:textId="77777777" w:rsidR="00543494" w:rsidRDefault="00543494" w:rsidP="00543494">
      <w:pPr>
        <w:rPr>
          <w:ins w:id="157" w:author="Carl Odhnoff" w:date="2025-03-07T11:16:00Z"/>
          <w:rFonts w:ascii="Lato" w:hAnsi="Lato"/>
          <w:sz w:val="22"/>
          <w:szCs w:val="22"/>
          <w:lang w:val="sv-SE"/>
        </w:rPr>
      </w:pPr>
    </w:p>
    <w:p w14:paraId="665B7ED6" w14:textId="577A7948" w:rsidR="00543494" w:rsidRDefault="00543494" w:rsidP="00543494">
      <w:pPr>
        <w:rPr>
          <w:ins w:id="158" w:author="Carl Odhnoff" w:date="2025-03-07T11:17:00Z"/>
          <w:rFonts w:ascii="Lato" w:hAnsi="Lato"/>
          <w:sz w:val="22"/>
          <w:szCs w:val="22"/>
          <w:lang w:val="sv-SE"/>
        </w:rPr>
      </w:pPr>
      <w:ins w:id="159" w:author="Carl Odhnoff" w:date="2025-03-07T11:16:00Z">
        <w:r>
          <w:rPr>
            <w:rFonts w:ascii="Lato" w:hAnsi="Lato"/>
            <w:sz w:val="22"/>
            <w:szCs w:val="22"/>
            <w:lang w:val="sv-SE"/>
          </w:rPr>
          <w:t xml:space="preserve">Hur stort förtroende har du för </w:t>
        </w:r>
        <w:r w:rsidR="00DE230A">
          <w:rPr>
            <w:rFonts w:ascii="Lato" w:hAnsi="Lato"/>
            <w:sz w:val="22"/>
            <w:szCs w:val="22"/>
            <w:lang w:val="sv-SE"/>
          </w:rPr>
          <w:t>råd om föräldraskap</w:t>
        </w:r>
      </w:ins>
      <w:ins w:id="160" w:author="Carl Odhnoff" w:date="2025-03-07T11:24:00Z">
        <w:r w:rsidR="00273F8A">
          <w:rPr>
            <w:rFonts w:ascii="Lato" w:hAnsi="Lato"/>
            <w:sz w:val="22"/>
            <w:szCs w:val="22"/>
            <w:lang w:val="sv-SE"/>
          </w:rPr>
          <w:t>et</w:t>
        </w:r>
      </w:ins>
      <w:ins w:id="161" w:author="Carl Odhnoff" w:date="2025-03-07T11:16:00Z">
        <w:r w:rsidR="00DE230A">
          <w:rPr>
            <w:rFonts w:ascii="Lato" w:hAnsi="Lato"/>
            <w:sz w:val="22"/>
            <w:szCs w:val="22"/>
            <w:lang w:val="sv-SE"/>
          </w:rPr>
          <w:t xml:space="preserve"> som du får från följande </w:t>
        </w:r>
      </w:ins>
      <w:ins w:id="162" w:author="Carl Odhnoff" w:date="2025-03-07T11:17:00Z">
        <w:r w:rsidR="00DD0817">
          <w:rPr>
            <w:rFonts w:ascii="Lato" w:hAnsi="Lato"/>
            <w:sz w:val="22"/>
            <w:szCs w:val="22"/>
            <w:lang w:val="sv-SE"/>
          </w:rPr>
          <w:t>källor?</w:t>
        </w:r>
      </w:ins>
    </w:p>
    <w:p w14:paraId="234B41F4" w14:textId="103E742F" w:rsidR="00DD0817" w:rsidRDefault="00CE34EF">
      <w:pPr>
        <w:pStyle w:val="ListParagraph"/>
        <w:numPr>
          <w:ilvl w:val="0"/>
          <w:numId w:val="7"/>
        </w:numPr>
        <w:rPr>
          <w:ins w:id="163" w:author="Carl Odhnoff" w:date="2025-03-07T11:17:00Z"/>
          <w:rFonts w:ascii="Lato" w:hAnsi="Lato"/>
          <w:sz w:val="22"/>
          <w:szCs w:val="22"/>
          <w:lang w:val="sv-SE"/>
        </w:rPr>
        <w:pPrChange w:id="164" w:author="Carl Odhnoff" w:date="2025-03-07T11:18:00Z">
          <w:pPr>
            <w:pStyle w:val="ListParagraph"/>
            <w:numPr>
              <w:numId w:val="6"/>
            </w:numPr>
            <w:ind w:hanging="360"/>
          </w:pPr>
        </w:pPrChange>
      </w:pPr>
      <w:ins w:id="165" w:author="Carl Odhnoff" w:date="2025-03-07T11:17:00Z">
        <w:r>
          <w:rPr>
            <w:rFonts w:ascii="Lato" w:hAnsi="Lato"/>
            <w:sz w:val="22"/>
            <w:szCs w:val="22"/>
            <w:lang w:val="sv-SE"/>
          </w:rPr>
          <w:t>Mycket s</w:t>
        </w:r>
        <w:r w:rsidR="00DD0817">
          <w:rPr>
            <w:rFonts w:ascii="Lato" w:hAnsi="Lato"/>
            <w:sz w:val="22"/>
            <w:szCs w:val="22"/>
            <w:lang w:val="sv-SE"/>
          </w:rPr>
          <w:t>tort förtroende</w:t>
        </w:r>
      </w:ins>
    </w:p>
    <w:p w14:paraId="5DCE6485" w14:textId="511CBED3" w:rsidR="00DD0817" w:rsidRDefault="00CE34EF">
      <w:pPr>
        <w:pStyle w:val="ListParagraph"/>
        <w:numPr>
          <w:ilvl w:val="0"/>
          <w:numId w:val="7"/>
        </w:numPr>
        <w:rPr>
          <w:ins w:id="166" w:author="Carl Odhnoff" w:date="2025-03-07T11:17:00Z"/>
          <w:rFonts w:ascii="Lato" w:hAnsi="Lato"/>
          <w:sz w:val="22"/>
          <w:szCs w:val="22"/>
          <w:lang w:val="sv-SE"/>
        </w:rPr>
        <w:pPrChange w:id="167" w:author="Carl Odhnoff" w:date="2025-03-07T11:18:00Z">
          <w:pPr>
            <w:pStyle w:val="ListParagraph"/>
            <w:numPr>
              <w:numId w:val="6"/>
            </w:numPr>
            <w:ind w:hanging="360"/>
          </w:pPr>
        </w:pPrChange>
      </w:pPr>
      <w:ins w:id="168" w:author="Carl Odhnoff" w:date="2025-03-07T11:17:00Z">
        <w:r>
          <w:rPr>
            <w:rFonts w:ascii="Lato" w:hAnsi="Lato"/>
            <w:sz w:val="22"/>
            <w:szCs w:val="22"/>
            <w:lang w:val="sv-SE"/>
          </w:rPr>
          <w:t>Ganska stort förtroende</w:t>
        </w:r>
      </w:ins>
    </w:p>
    <w:p w14:paraId="1E267AD2" w14:textId="68EFA8F5" w:rsidR="00CE34EF" w:rsidRDefault="00CE34EF">
      <w:pPr>
        <w:pStyle w:val="ListParagraph"/>
        <w:numPr>
          <w:ilvl w:val="0"/>
          <w:numId w:val="7"/>
        </w:numPr>
        <w:rPr>
          <w:ins w:id="169" w:author="Carl Odhnoff" w:date="2025-03-07T11:18:00Z"/>
          <w:rFonts w:ascii="Lato" w:hAnsi="Lato"/>
          <w:sz w:val="22"/>
          <w:szCs w:val="22"/>
          <w:lang w:val="sv-SE"/>
        </w:rPr>
        <w:pPrChange w:id="170" w:author="Carl Odhnoff" w:date="2025-03-07T11:18:00Z">
          <w:pPr>
            <w:pStyle w:val="ListParagraph"/>
            <w:numPr>
              <w:numId w:val="6"/>
            </w:numPr>
            <w:ind w:hanging="360"/>
          </w:pPr>
        </w:pPrChange>
      </w:pPr>
      <w:ins w:id="171" w:author="Carl Odhnoff" w:date="2025-03-07T11:17:00Z">
        <w:r>
          <w:rPr>
            <w:rFonts w:ascii="Lato" w:hAnsi="Lato"/>
            <w:sz w:val="22"/>
            <w:szCs w:val="22"/>
            <w:lang w:val="sv-SE"/>
          </w:rPr>
          <w:t>Ganska lite</w:t>
        </w:r>
      </w:ins>
      <w:ins w:id="172" w:author="Carl Odhnoff" w:date="2025-03-07T11:18:00Z">
        <w:r>
          <w:rPr>
            <w:rFonts w:ascii="Lato" w:hAnsi="Lato"/>
            <w:sz w:val="22"/>
            <w:szCs w:val="22"/>
            <w:lang w:val="sv-SE"/>
          </w:rPr>
          <w:t>t</w:t>
        </w:r>
      </w:ins>
      <w:ins w:id="173" w:author="Carl Odhnoff" w:date="2025-03-07T11:17:00Z">
        <w:r>
          <w:rPr>
            <w:rFonts w:ascii="Lato" w:hAnsi="Lato"/>
            <w:sz w:val="22"/>
            <w:szCs w:val="22"/>
            <w:lang w:val="sv-SE"/>
          </w:rPr>
          <w:t xml:space="preserve"> fö</w:t>
        </w:r>
      </w:ins>
      <w:ins w:id="174" w:author="Carl Odhnoff" w:date="2025-03-07T11:18:00Z">
        <w:r>
          <w:rPr>
            <w:rFonts w:ascii="Lato" w:hAnsi="Lato"/>
            <w:sz w:val="22"/>
            <w:szCs w:val="22"/>
            <w:lang w:val="sv-SE"/>
          </w:rPr>
          <w:t>rtroende</w:t>
        </w:r>
      </w:ins>
    </w:p>
    <w:p w14:paraId="1525EA7B" w14:textId="253C20F6" w:rsidR="00CE34EF" w:rsidRDefault="00CE34EF" w:rsidP="00F8570D">
      <w:pPr>
        <w:pStyle w:val="ListParagraph"/>
        <w:numPr>
          <w:ilvl w:val="0"/>
          <w:numId w:val="7"/>
        </w:numPr>
        <w:rPr>
          <w:ins w:id="175" w:author="Carl Odhnoff" w:date="2025-03-07T11:23:00Z"/>
          <w:rFonts w:ascii="Lato" w:hAnsi="Lato"/>
          <w:sz w:val="22"/>
          <w:szCs w:val="22"/>
          <w:lang w:val="sv-SE"/>
        </w:rPr>
      </w:pPr>
      <w:ins w:id="176" w:author="Carl Odhnoff" w:date="2025-03-07T11:18:00Z">
        <w:r>
          <w:rPr>
            <w:rFonts w:ascii="Lato" w:hAnsi="Lato"/>
            <w:sz w:val="22"/>
            <w:szCs w:val="22"/>
            <w:lang w:val="sv-SE"/>
          </w:rPr>
          <w:t>Mycket litet förtroende</w:t>
        </w:r>
      </w:ins>
    </w:p>
    <w:p w14:paraId="4286554B" w14:textId="32840048" w:rsidR="006359D6" w:rsidRDefault="006359D6">
      <w:pPr>
        <w:pStyle w:val="ListParagraph"/>
        <w:numPr>
          <w:ilvl w:val="0"/>
          <w:numId w:val="7"/>
        </w:numPr>
        <w:rPr>
          <w:ins w:id="177" w:author="Carl Odhnoff" w:date="2025-03-07T11:18:00Z"/>
          <w:rFonts w:ascii="Lato" w:hAnsi="Lato"/>
          <w:sz w:val="22"/>
          <w:szCs w:val="22"/>
          <w:lang w:val="sv-SE"/>
        </w:rPr>
        <w:pPrChange w:id="178" w:author="Carl Odhnoff" w:date="2025-03-07T11:18:00Z">
          <w:pPr>
            <w:pStyle w:val="ListParagraph"/>
            <w:numPr>
              <w:numId w:val="6"/>
            </w:numPr>
            <w:ind w:hanging="360"/>
          </w:pPr>
        </w:pPrChange>
      </w:pPr>
      <w:ins w:id="179" w:author="Carl Odhnoff" w:date="2025-03-07T11:24:00Z">
        <w:r>
          <w:rPr>
            <w:rFonts w:ascii="Lato" w:hAnsi="Lato"/>
            <w:sz w:val="22"/>
            <w:szCs w:val="22"/>
            <w:lang w:val="sv-SE"/>
          </w:rPr>
          <w:t>Vet inte</w:t>
        </w:r>
      </w:ins>
    </w:p>
    <w:p w14:paraId="2212F140" w14:textId="77777777" w:rsidR="00F8570D" w:rsidRDefault="00F8570D" w:rsidP="00F8570D">
      <w:pPr>
        <w:rPr>
          <w:ins w:id="180" w:author="Carl Odhnoff" w:date="2025-03-07T11:18:00Z"/>
          <w:rFonts w:ascii="Lato" w:hAnsi="Lato"/>
          <w:sz w:val="22"/>
          <w:szCs w:val="22"/>
          <w:lang w:val="sv-SE"/>
        </w:rPr>
      </w:pPr>
    </w:p>
    <w:p w14:paraId="25C7C945" w14:textId="4780CB3D" w:rsidR="003002E8" w:rsidRPr="000C7D87" w:rsidRDefault="003002E8" w:rsidP="003002E8">
      <w:pPr>
        <w:pStyle w:val="ListParagraph"/>
        <w:numPr>
          <w:ilvl w:val="0"/>
          <w:numId w:val="6"/>
        </w:numPr>
        <w:rPr>
          <w:ins w:id="181" w:author="Carl Odhnoff" w:date="2025-03-07T11:22:00Z"/>
          <w:rFonts w:ascii="Lato" w:hAnsi="Lato"/>
          <w:sz w:val="22"/>
          <w:szCs w:val="22"/>
          <w:lang w:val="sv-SE"/>
        </w:rPr>
      </w:pPr>
      <w:ins w:id="182" w:author="Carl Odhnoff" w:date="2025-03-07T11:22:00Z">
        <w:r>
          <w:rPr>
            <w:rFonts w:ascii="Lato" w:hAnsi="Lato"/>
            <w:sz w:val="22"/>
            <w:szCs w:val="22"/>
            <w:lang w:val="sv-SE"/>
          </w:rPr>
          <w:t>Dina föräldrar</w:t>
        </w:r>
      </w:ins>
    </w:p>
    <w:p w14:paraId="0EA17032" w14:textId="582D5DB9" w:rsidR="003002E8" w:rsidRPr="003002E8" w:rsidRDefault="003002E8" w:rsidP="003002E8">
      <w:pPr>
        <w:pStyle w:val="ListParagraph"/>
        <w:numPr>
          <w:ilvl w:val="0"/>
          <w:numId w:val="6"/>
        </w:numPr>
        <w:rPr>
          <w:ins w:id="183" w:author="Carl Odhnoff" w:date="2025-03-07T11:21:00Z"/>
          <w:rFonts w:ascii="Lato" w:hAnsi="Lato"/>
          <w:sz w:val="22"/>
          <w:szCs w:val="22"/>
          <w:lang w:val="sv-SE"/>
          <w:rPrChange w:id="184" w:author="Carl Odhnoff" w:date="2025-03-07T11:22:00Z">
            <w:rPr>
              <w:ins w:id="185" w:author="Carl Odhnoff" w:date="2025-03-07T11:21:00Z"/>
              <w:lang w:val="sv-SE"/>
            </w:rPr>
          </w:rPrChange>
        </w:rPr>
      </w:pPr>
      <w:ins w:id="186" w:author="Carl Odhnoff" w:date="2025-03-07T11:22:00Z">
        <w:r>
          <w:rPr>
            <w:rFonts w:ascii="Lato" w:hAnsi="Lato"/>
            <w:sz w:val="22"/>
            <w:szCs w:val="22"/>
            <w:lang w:val="sv-SE"/>
          </w:rPr>
          <w:t>Dina vänner</w:t>
        </w:r>
      </w:ins>
    </w:p>
    <w:p w14:paraId="1B7EE2BE" w14:textId="07A2E114" w:rsidR="00F8570D" w:rsidRDefault="00FD569D" w:rsidP="00F8570D">
      <w:pPr>
        <w:pStyle w:val="ListParagraph"/>
        <w:numPr>
          <w:ilvl w:val="0"/>
          <w:numId w:val="6"/>
        </w:numPr>
        <w:rPr>
          <w:ins w:id="187" w:author="Carl Odhnoff" w:date="2025-03-07T11:19:00Z"/>
          <w:rFonts w:ascii="Lato" w:hAnsi="Lato"/>
          <w:sz w:val="22"/>
          <w:szCs w:val="22"/>
          <w:lang w:val="sv-SE"/>
        </w:rPr>
      </w:pPr>
      <w:ins w:id="188" w:author="Carl Odhnoff" w:date="2025-03-07T11:19:00Z">
        <w:r>
          <w:rPr>
            <w:rFonts w:ascii="Lato" w:hAnsi="Lato"/>
            <w:sz w:val="22"/>
            <w:szCs w:val="22"/>
            <w:lang w:val="sv-SE"/>
          </w:rPr>
          <w:t>Personer du följer i sociala medier</w:t>
        </w:r>
      </w:ins>
    </w:p>
    <w:p w14:paraId="3CFF5F2B" w14:textId="02B4B736" w:rsidR="00FD569D" w:rsidRDefault="00FD569D" w:rsidP="00F8570D">
      <w:pPr>
        <w:pStyle w:val="ListParagraph"/>
        <w:numPr>
          <w:ilvl w:val="0"/>
          <w:numId w:val="6"/>
        </w:numPr>
        <w:rPr>
          <w:ins w:id="189" w:author="Carl Odhnoff" w:date="2025-03-07T11:22:00Z"/>
          <w:rFonts w:ascii="Lato" w:hAnsi="Lato"/>
          <w:sz w:val="22"/>
          <w:szCs w:val="22"/>
          <w:lang w:val="sv-SE"/>
        </w:rPr>
      </w:pPr>
      <w:ins w:id="190" w:author="Carl Odhnoff" w:date="2025-03-07T11:19:00Z">
        <w:r>
          <w:rPr>
            <w:rFonts w:ascii="Lato" w:hAnsi="Lato"/>
            <w:sz w:val="22"/>
            <w:szCs w:val="22"/>
            <w:lang w:val="sv-SE"/>
          </w:rPr>
          <w:t xml:space="preserve">Forum på nätet, </w:t>
        </w:r>
        <w:proofErr w:type="gramStart"/>
        <w:r>
          <w:rPr>
            <w:rFonts w:ascii="Lato" w:hAnsi="Lato"/>
            <w:sz w:val="22"/>
            <w:szCs w:val="22"/>
            <w:lang w:val="sv-SE"/>
          </w:rPr>
          <w:t>t.ex.</w:t>
        </w:r>
        <w:proofErr w:type="gramEnd"/>
        <w:r>
          <w:rPr>
            <w:rFonts w:ascii="Lato" w:hAnsi="Lato"/>
            <w:sz w:val="22"/>
            <w:szCs w:val="22"/>
            <w:lang w:val="sv-SE"/>
          </w:rPr>
          <w:t xml:space="preserve"> familjeliv.se</w:t>
        </w:r>
      </w:ins>
    </w:p>
    <w:p w14:paraId="355D3DFC" w14:textId="2A05D762" w:rsidR="00587548" w:rsidRDefault="00587548" w:rsidP="00F8570D">
      <w:pPr>
        <w:pStyle w:val="ListParagraph"/>
        <w:numPr>
          <w:ilvl w:val="0"/>
          <w:numId w:val="6"/>
        </w:numPr>
        <w:rPr>
          <w:ins w:id="191" w:author="Carl Odhnoff" w:date="2025-03-07T11:19:00Z"/>
          <w:rFonts w:ascii="Lato" w:hAnsi="Lato"/>
          <w:sz w:val="22"/>
          <w:szCs w:val="22"/>
          <w:lang w:val="sv-SE"/>
        </w:rPr>
      </w:pPr>
      <w:ins w:id="192" w:author="Carl Odhnoff" w:date="2025-03-07T11:22:00Z">
        <w:r>
          <w:rPr>
            <w:rFonts w:ascii="Lato" w:hAnsi="Lato"/>
            <w:sz w:val="22"/>
            <w:szCs w:val="22"/>
            <w:lang w:val="sv-SE"/>
          </w:rPr>
          <w:t>Informationssidor om föräldraskap</w:t>
        </w:r>
        <w:r w:rsidR="00C90948">
          <w:rPr>
            <w:rFonts w:ascii="Lato" w:hAnsi="Lato"/>
            <w:sz w:val="22"/>
            <w:szCs w:val="22"/>
            <w:lang w:val="sv-SE"/>
          </w:rPr>
          <w:t xml:space="preserve"> från myndigheter, regione</w:t>
        </w:r>
      </w:ins>
      <w:ins w:id="193" w:author="Carl Odhnoff" w:date="2025-03-07T14:14:00Z">
        <w:r w:rsidR="00C73094">
          <w:rPr>
            <w:rFonts w:ascii="Lato" w:hAnsi="Lato"/>
            <w:sz w:val="22"/>
            <w:szCs w:val="22"/>
            <w:lang w:val="sv-SE"/>
          </w:rPr>
          <w:t>n</w:t>
        </w:r>
      </w:ins>
      <w:ins w:id="194" w:author="Carl Odhnoff" w:date="2025-03-07T11:22:00Z">
        <w:r w:rsidR="00C90948">
          <w:rPr>
            <w:rFonts w:ascii="Lato" w:hAnsi="Lato"/>
            <w:sz w:val="22"/>
            <w:szCs w:val="22"/>
            <w:lang w:val="sv-SE"/>
          </w:rPr>
          <w:t xml:space="preserve"> eller kommune</w:t>
        </w:r>
      </w:ins>
      <w:ins w:id="195" w:author="Carl Odhnoff" w:date="2025-03-07T14:14:00Z">
        <w:r w:rsidR="00C73094">
          <w:rPr>
            <w:rFonts w:ascii="Lato" w:hAnsi="Lato"/>
            <w:sz w:val="22"/>
            <w:szCs w:val="22"/>
            <w:lang w:val="sv-SE"/>
          </w:rPr>
          <w:t>n</w:t>
        </w:r>
      </w:ins>
    </w:p>
    <w:p w14:paraId="69065D51" w14:textId="610AD32D" w:rsidR="00FD569D" w:rsidRDefault="00B87EA8" w:rsidP="00F8570D">
      <w:pPr>
        <w:pStyle w:val="ListParagraph"/>
        <w:numPr>
          <w:ilvl w:val="0"/>
          <w:numId w:val="6"/>
        </w:numPr>
        <w:rPr>
          <w:ins w:id="196" w:author="Carl Odhnoff" w:date="2025-03-07T11:20:00Z"/>
          <w:rFonts w:ascii="Lato" w:hAnsi="Lato"/>
          <w:sz w:val="22"/>
          <w:szCs w:val="22"/>
          <w:lang w:val="sv-SE"/>
        </w:rPr>
      </w:pPr>
      <w:ins w:id="197" w:author="Carl Odhnoff" w:date="2025-03-07T11:20:00Z">
        <w:r>
          <w:rPr>
            <w:rFonts w:ascii="Lato" w:hAnsi="Lato"/>
            <w:sz w:val="22"/>
            <w:szCs w:val="22"/>
            <w:lang w:val="sv-SE"/>
          </w:rPr>
          <w:t>Böcker om föräldraskap</w:t>
        </w:r>
      </w:ins>
    </w:p>
    <w:p w14:paraId="17490131" w14:textId="326C1DF3" w:rsidR="00407872" w:rsidRDefault="007C651B" w:rsidP="003002E8">
      <w:pPr>
        <w:pStyle w:val="ListParagraph"/>
        <w:numPr>
          <w:ilvl w:val="0"/>
          <w:numId w:val="6"/>
        </w:numPr>
        <w:rPr>
          <w:ins w:id="198" w:author="Carl Odhnoff" w:date="2025-03-07T11:25:00Z"/>
          <w:rFonts w:ascii="Lato" w:hAnsi="Lato"/>
          <w:sz w:val="22"/>
          <w:szCs w:val="22"/>
          <w:lang w:val="sv-SE"/>
        </w:rPr>
      </w:pPr>
      <w:ins w:id="199" w:author="Carl Odhnoff" w:date="2025-03-07T11:23:00Z">
        <w:r>
          <w:rPr>
            <w:rFonts w:ascii="Lato" w:hAnsi="Lato"/>
            <w:sz w:val="22"/>
            <w:szCs w:val="22"/>
            <w:lang w:val="sv-SE"/>
          </w:rPr>
          <w:t>Sjuksköterskor på barnavårdscentral (BVC)</w:t>
        </w:r>
      </w:ins>
    </w:p>
    <w:p w14:paraId="6016ED6F" w14:textId="13B28F9D" w:rsidR="007B1F20" w:rsidRDefault="007B1F20" w:rsidP="003002E8">
      <w:pPr>
        <w:pStyle w:val="ListParagraph"/>
        <w:numPr>
          <w:ilvl w:val="0"/>
          <w:numId w:val="6"/>
        </w:numPr>
        <w:rPr>
          <w:ins w:id="200" w:author="Carl Odhnoff" w:date="2025-03-07T11:23:00Z"/>
          <w:rFonts w:ascii="Lato" w:hAnsi="Lato"/>
          <w:sz w:val="22"/>
          <w:szCs w:val="22"/>
          <w:lang w:val="sv-SE"/>
        </w:rPr>
      </w:pPr>
      <w:ins w:id="201" w:author="Carl Odhnoff" w:date="2025-03-07T11:25:00Z">
        <w:r>
          <w:rPr>
            <w:rFonts w:ascii="Lato" w:hAnsi="Lato"/>
            <w:sz w:val="22"/>
            <w:szCs w:val="22"/>
            <w:lang w:val="sv-SE"/>
          </w:rPr>
          <w:t>Pedagoger i förskolan</w:t>
        </w:r>
      </w:ins>
    </w:p>
    <w:p w14:paraId="62E31ED4" w14:textId="6E28C627" w:rsidR="007C651B" w:rsidRDefault="007C651B" w:rsidP="003002E8">
      <w:pPr>
        <w:pStyle w:val="ListParagraph"/>
        <w:numPr>
          <w:ilvl w:val="0"/>
          <w:numId w:val="6"/>
        </w:numPr>
        <w:rPr>
          <w:ins w:id="202" w:author="Carl Odhnoff" w:date="2025-03-07T11:40:00Z"/>
          <w:rFonts w:ascii="Lato" w:hAnsi="Lato"/>
          <w:sz w:val="22"/>
          <w:szCs w:val="22"/>
          <w:lang w:val="sv-SE"/>
        </w:rPr>
      </w:pPr>
      <w:ins w:id="203" w:author="Carl Odhnoff" w:date="2025-03-07T11:23:00Z">
        <w:r>
          <w:rPr>
            <w:rFonts w:ascii="Lato" w:hAnsi="Lato"/>
            <w:sz w:val="22"/>
            <w:szCs w:val="22"/>
            <w:lang w:val="sv-SE"/>
          </w:rPr>
          <w:t>Föräldrastödjare</w:t>
        </w:r>
        <w:r w:rsidR="006359D6">
          <w:rPr>
            <w:rFonts w:ascii="Lato" w:hAnsi="Lato"/>
            <w:sz w:val="22"/>
            <w:szCs w:val="22"/>
            <w:lang w:val="sv-SE"/>
          </w:rPr>
          <w:t xml:space="preserve"> </w:t>
        </w:r>
      </w:ins>
      <w:ins w:id="204" w:author="Carl Odhnoff" w:date="2025-03-07T11:25:00Z">
        <w:r w:rsidR="007B1F20">
          <w:rPr>
            <w:rFonts w:ascii="Lato" w:hAnsi="Lato"/>
            <w:sz w:val="22"/>
            <w:szCs w:val="22"/>
            <w:lang w:val="sv-SE"/>
          </w:rPr>
          <w:t>på familjecentraler</w:t>
        </w:r>
      </w:ins>
    </w:p>
    <w:p w14:paraId="14B3C468" w14:textId="77777777" w:rsidR="00FB3891" w:rsidRDefault="00FB3891" w:rsidP="00FB3891">
      <w:pPr>
        <w:rPr>
          <w:ins w:id="205" w:author="Carl Odhnoff" w:date="2025-03-07T16:00:00Z"/>
          <w:rFonts w:ascii="Lato" w:hAnsi="Lato"/>
          <w:sz w:val="22"/>
          <w:szCs w:val="22"/>
          <w:lang w:val="sv-SE"/>
        </w:rPr>
      </w:pPr>
    </w:p>
    <w:p w14:paraId="5A0B5475" w14:textId="77777777" w:rsidR="006D7007" w:rsidRDefault="006D7007" w:rsidP="00FB3891">
      <w:pPr>
        <w:rPr>
          <w:ins w:id="206" w:author="Carl Odhnoff" w:date="2025-03-07T16:00:00Z"/>
          <w:rFonts w:ascii="Lato" w:hAnsi="Lato"/>
          <w:sz w:val="22"/>
          <w:szCs w:val="22"/>
          <w:lang w:val="sv-SE"/>
        </w:rPr>
      </w:pPr>
    </w:p>
    <w:p w14:paraId="1EB89D9F" w14:textId="4E6146D0" w:rsidR="006D7007" w:rsidRDefault="006D7007" w:rsidP="00FB3891">
      <w:pPr>
        <w:rPr>
          <w:ins w:id="207" w:author="Carl Odhnoff" w:date="2025-03-07T16:01:00Z"/>
          <w:rFonts w:ascii="Lato" w:hAnsi="Lato"/>
          <w:sz w:val="22"/>
          <w:szCs w:val="22"/>
          <w:lang w:val="sv-SE"/>
        </w:rPr>
      </w:pPr>
      <w:ins w:id="208" w:author="Carl Odhnoff" w:date="2025-03-07T16:00:00Z">
        <w:r>
          <w:rPr>
            <w:rFonts w:ascii="Lato" w:hAnsi="Lato"/>
            <w:sz w:val="22"/>
            <w:szCs w:val="22"/>
            <w:lang w:val="sv-SE"/>
          </w:rPr>
          <w:t>Sk</w:t>
        </w:r>
      </w:ins>
      <w:ins w:id="209" w:author="Carl Odhnoff" w:date="2025-03-07T16:01:00Z">
        <w:r>
          <w:rPr>
            <w:rFonts w:ascii="Lato" w:hAnsi="Lato"/>
            <w:sz w:val="22"/>
            <w:szCs w:val="22"/>
            <w:lang w:val="sv-SE"/>
          </w:rPr>
          <w:t>ulle du kunna tänka dig att</w:t>
        </w:r>
      </w:ins>
      <w:ins w:id="210" w:author="Carl Odhnoff" w:date="2025-03-07T16:07:00Z">
        <w:r w:rsidR="0062655C">
          <w:rPr>
            <w:rFonts w:ascii="Lato" w:hAnsi="Lato"/>
            <w:sz w:val="22"/>
            <w:szCs w:val="22"/>
            <w:lang w:val="sv-SE"/>
          </w:rPr>
          <w:t xml:space="preserve"> nu eller någon gång i framtiden</w:t>
        </w:r>
      </w:ins>
      <w:ins w:id="211" w:author="Carl Odhnoff" w:date="2025-03-07T16:01:00Z">
        <w:r>
          <w:rPr>
            <w:rFonts w:ascii="Lato" w:hAnsi="Lato"/>
            <w:sz w:val="22"/>
            <w:szCs w:val="22"/>
            <w:lang w:val="sv-SE"/>
          </w:rPr>
          <w:t xml:space="preserve"> gå en lärarledd kurs i föräldraskap</w:t>
        </w:r>
        <w:r w:rsidR="00426908">
          <w:rPr>
            <w:rFonts w:ascii="Lato" w:hAnsi="Lato"/>
            <w:sz w:val="22"/>
            <w:szCs w:val="22"/>
            <w:lang w:val="sv-SE"/>
          </w:rPr>
          <w:t xml:space="preserve"> i grupp tillsammans med andra föräldrar? </w:t>
        </w:r>
      </w:ins>
    </w:p>
    <w:p w14:paraId="5A9CC695" w14:textId="2D2E3316" w:rsidR="00426908" w:rsidRDefault="00426908" w:rsidP="00426908">
      <w:pPr>
        <w:pStyle w:val="ListParagraph"/>
        <w:numPr>
          <w:ilvl w:val="0"/>
          <w:numId w:val="7"/>
        </w:numPr>
        <w:rPr>
          <w:ins w:id="212" w:author="Carl Odhnoff" w:date="2025-03-07T16:01:00Z"/>
          <w:rFonts w:ascii="Lato" w:hAnsi="Lato"/>
          <w:sz w:val="22"/>
          <w:szCs w:val="22"/>
          <w:lang w:val="sv-SE"/>
        </w:rPr>
      </w:pPr>
      <w:ins w:id="213" w:author="Carl Odhnoff" w:date="2025-03-07T16:01:00Z">
        <w:r>
          <w:rPr>
            <w:rFonts w:ascii="Lato" w:hAnsi="Lato"/>
            <w:sz w:val="22"/>
            <w:szCs w:val="22"/>
            <w:lang w:val="sv-SE"/>
          </w:rPr>
          <w:t xml:space="preserve">Ja </w:t>
        </w:r>
      </w:ins>
    </w:p>
    <w:p w14:paraId="18441A7E" w14:textId="21FE8CE7" w:rsidR="00426908" w:rsidRDefault="00426908" w:rsidP="00426908">
      <w:pPr>
        <w:pStyle w:val="ListParagraph"/>
        <w:numPr>
          <w:ilvl w:val="0"/>
          <w:numId w:val="7"/>
        </w:numPr>
        <w:rPr>
          <w:ins w:id="214" w:author="Carl Odhnoff" w:date="2025-03-07T16:01:00Z"/>
          <w:rFonts w:ascii="Lato" w:hAnsi="Lato"/>
          <w:sz w:val="22"/>
          <w:szCs w:val="22"/>
          <w:lang w:val="sv-SE"/>
        </w:rPr>
      </w:pPr>
      <w:ins w:id="215" w:author="Carl Odhnoff" w:date="2025-03-07T16:01:00Z">
        <w:r>
          <w:rPr>
            <w:rFonts w:ascii="Lato" w:hAnsi="Lato"/>
            <w:sz w:val="22"/>
            <w:szCs w:val="22"/>
            <w:lang w:val="sv-SE"/>
          </w:rPr>
          <w:t>Nej</w:t>
        </w:r>
      </w:ins>
    </w:p>
    <w:p w14:paraId="104FAAE9" w14:textId="77777777" w:rsidR="00426908" w:rsidRDefault="00426908" w:rsidP="00426908">
      <w:pPr>
        <w:rPr>
          <w:ins w:id="216" w:author="Carl Odhnoff" w:date="2025-03-07T16:01:00Z"/>
          <w:rFonts w:ascii="Lato" w:hAnsi="Lato"/>
          <w:sz w:val="22"/>
          <w:szCs w:val="22"/>
          <w:lang w:val="sv-SE"/>
        </w:rPr>
      </w:pPr>
    </w:p>
    <w:p w14:paraId="2B53618D" w14:textId="709EAEF1" w:rsidR="00426908" w:rsidRDefault="00426908" w:rsidP="00426908">
      <w:pPr>
        <w:rPr>
          <w:ins w:id="217" w:author="Carl Odhnoff" w:date="2025-03-07T16:01:00Z"/>
          <w:rFonts w:ascii="Lato" w:hAnsi="Lato"/>
          <w:sz w:val="22"/>
          <w:szCs w:val="22"/>
          <w:lang w:val="sv-SE"/>
        </w:rPr>
      </w:pPr>
      <w:ins w:id="218" w:author="Carl Odhnoff" w:date="2025-03-07T16:01:00Z">
        <w:r>
          <w:rPr>
            <w:rFonts w:ascii="Lato" w:hAnsi="Lato"/>
            <w:sz w:val="22"/>
            <w:szCs w:val="22"/>
            <w:lang w:val="sv-SE"/>
          </w:rPr>
          <w:t>Om ja:</w:t>
        </w:r>
      </w:ins>
    </w:p>
    <w:p w14:paraId="1DF7204F" w14:textId="3DAB747E" w:rsidR="00426908" w:rsidRDefault="00426908" w:rsidP="00426908">
      <w:pPr>
        <w:rPr>
          <w:ins w:id="219" w:author="Carl Odhnoff" w:date="2025-03-07T16:02:00Z"/>
          <w:rFonts w:ascii="Lato" w:hAnsi="Lato"/>
          <w:sz w:val="22"/>
          <w:szCs w:val="22"/>
          <w:lang w:val="sv-SE"/>
        </w:rPr>
      </w:pPr>
      <w:ins w:id="220" w:author="Carl Odhnoff" w:date="2025-03-07T16:01:00Z">
        <w:r>
          <w:rPr>
            <w:rFonts w:ascii="Lato" w:hAnsi="Lato"/>
            <w:sz w:val="22"/>
            <w:szCs w:val="22"/>
            <w:lang w:val="sv-SE"/>
          </w:rPr>
          <w:t xml:space="preserve">Vad </w:t>
        </w:r>
      </w:ins>
      <w:ins w:id="221" w:author="Carl Odhnoff" w:date="2025-03-07T16:02:00Z">
        <w:r w:rsidR="00FD21B2">
          <w:rPr>
            <w:rFonts w:ascii="Lato" w:hAnsi="Lato"/>
            <w:sz w:val="22"/>
            <w:szCs w:val="22"/>
            <w:lang w:val="sv-SE"/>
          </w:rPr>
          <w:t>för ämnen skulle du vilja att en sådan kurs tar upp?</w:t>
        </w:r>
      </w:ins>
    </w:p>
    <w:p w14:paraId="0291493E" w14:textId="69C3435E" w:rsidR="00FD21B2" w:rsidRDefault="001901BE" w:rsidP="00D15422">
      <w:pPr>
        <w:pStyle w:val="ListParagraph"/>
        <w:numPr>
          <w:ilvl w:val="0"/>
          <w:numId w:val="7"/>
        </w:numPr>
        <w:rPr>
          <w:ins w:id="222" w:author="Carl Odhnoff" w:date="2025-03-07T16:03:00Z"/>
          <w:rFonts w:ascii="Lato" w:hAnsi="Lato"/>
          <w:sz w:val="22"/>
          <w:szCs w:val="22"/>
          <w:lang w:val="sv-SE"/>
        </w:rPr>
      </w:pPr>
      <w:ins w:id="223" w:author="Carl Odhnoff" w:date="2025-03-07T16:05:00Z">
        <w:r>
          <w:rPr>
            <w:rFonts w:ascii="Lato" w:hAnsi="Lato"/>
            <w:sz w:val="22"/>
            <w:szCs w:val="22"/>
            <w:lang w:val="sv-SE"/>
          </w:rPr>
          <w:t xml:space="preserve">Hur man skapar bra regler kring </w:t>
        </w:r>
        <w:r w:rsidR="002D0961">
          <w:rPr>
            <w:rFonts w:ascii="Lato" w:hAnsi="Lato"/>
            <w:sz w:val="22"/>
            <w:szCs w:val="22"/>
            <w:lang w:val="sv-SE"/>
          </w:rPr>
          <w:t>skärmanvändning</w:t>
        </w:r>
      </w:ins>
    </w:p>
    <w:p w14:paraId="5B32A018" w14:textId="3F776DC1" w:rsidR="00420B12" w:rsidRDefault="00DC25F2" w:rsidP="00D15422">
      <w:pPr>
        <w:pStyle w:val="ListParagraph"/>
        <w:numPr>
          <w:ilvl w:val="0"/>
          <w:numId w:val="7"/>
        </w:numPr>
        <w:rPr>
          <w:ins w:id="224" w:author="Carl Odhnoff" w:date="2025-03-07T16:04:00Z"/>
          <w:rFonts w:ascii="Lato" w:hAnsi="Lato"/>
          <w:sz w:val="22"/>
          <w:szCs w:val="22"/>
          <w:lang w:val="sv-SE"/>
        </w:rPr>
      </w:pPr>
      <w:ins w:id="225" w:author="Carl Odhnoff" w:date="2025-03-07T16:04:00Z">
        <w:r>
          <w:rPr>
            <w:rFonts w:ascii="Lato" w:hAnsi="Lato"/>
            <w:sz w:val="22"/>
            <w:szCs w:val="22"/>
            <w:lang w:val="sv-SE"/>
          </w:rPr>
          <w:t>Hur man sätter gränser</w:t>
        </w:r>
      </w:ins>
      <w:ins w:id="226" w:author="Carl Odhnoff" w:date="2025-03-07T16:05:00Z">
        <w:r w:rsidR="001901BE">
          <w:rPr>
            <w:rFonts w:ascii="Lato" w:hAnsi="Lato"/>
            <w:sz w:val="22"/>
            <w:szCs w:val="22"/>
            <w:lang w:val="sv-SE"/>
          </w:rPr>
          <w:t xml:space="preserve"> för sina barn på ett bra sätt</w:t>
        </w:r>
      </w:ins>
    </w:p>
    <w:p w14:paraId="668D2BBF" w14:textId="07D054AA" w:rsidR="00E96DFA" w:rsidRDefault="00E96DFA" w:rsidP="00D15422">
      <w:pPr>
        <w:pStyle w:val="ListParagraph"/>
        <w:numPr>
          <w:ilvl w:val="0"/>
          <w:numId w:val="7"/>
        </w:numPr>
        <w:rPr>
          <w:ins w:id="227" w:author="Carl Odhnoff" w:date="2025-03-07T16:04:00Z"/>
          <w:rFonts w:ascii="Lato" w:hAnsi="Lato"/>
          <w:sz w:val="22"/>
          <w:szCs w:val="22"/>
          <w:lang w:val="sv-SE"/>
        </w:rPr>
      </w:pPr>
      <w:ins w:id="228" w:author="Carl Odhnoff" w:date="2025-03-07T16:04:00Z">
        <w:r>
          <w:rPr>
            <w:rFonts w:ascii="Lato" w:hAnsi="Lato"/>
            <w:sz w:val="22"/>
            <w:szCs w:val="22"/>
            <w:lang w:val="sv-SE"/>
          </w:rPr>
          <w:t xml:space="preserve">Hur man hanterar </w:t>
        </w:r>
      </w:ins>
      <w:ins w:id="229" w:author="Carl Odhnoff" w:date="2025-03-07T16:07:00Z">
        <w:r w:rsidR="0062655C">
          <w:rPr>
            <w:rFonts w:ascii="Lato" w:hAnsi="Lato"/>
            <w:sz w:val="22"/>
            <w:szCs w:val="22"/>
            <w:lang w:val="sv-SE"/>
          </w:rPr>
          <w:t xml:space="preserve">yngre </w:t>
        </w:r>
      </w:ins>
      <w:ins w:id="230" w:author="Carl Odhnoff" w:date="2025-03-07T16:04:00Z">
        <w:r w:rsidR="00DC25F2">
          <w:rPr>
            <w:rFonts w:ascii="Lato" w:hAnsi="Lato"/>
            <w:sz w:val="22"/>
            <w:szCs w:val="22"/>
            <w:lang w:val="sv-SE"/>
          </w:rPr>
          <w:t>barn som är trotsiga, ljuger eller bråkar mycket</w:t>
        </w:r>
      </w:ins>
    </w:p>
    <w:p w14:paraId="4398AA51" w14:textId="483335E8" w:rsidR="00DC25F2" w:rsidRDefault="00C33259" w:rsidP="00D15422">
      <w:pPr>
        <w:pStyle w:val="ListParagraph"/>
        <w:numPr>
          <w:ilvl w:val="0"/>
          <w:numId w:val="7"/>
        </w:numPr>
        <w:rPr>
          <w:ins w:id="231" w:author="Carl Odhnoff" w:date="2025-03-07T16:07:00Z"/>
          <w:rFonts w:ascii="Lato" w:hAnsi="Lato"/>
          <w:sz w:val="22"/>
          <w:szCs w:val="22"/>
          <w:lang w:val="sv-SE"/>
        </w:rPr>
      </w:pPr>
      <w:ins w:id="232" w:author="Carl Odhnoff" w:date="2025-03-07T16:06:00Z">
        <w:r>
          <w:rPr>
            <w:rFonts w:ascii="Lato" w:hAnsi="Lato"/>
            <w:sz w:val="22"/>
            <w:szCs w:val="22"/>
            <w:lang w:val="sv-SE"/>
          </w:rPr>
          <w:t xml:space="preserve">Hur man skapar </w:t>
        </w:r>
        <w:r w:rsidR="00B50B22">
          <w:rPr>
            <w:rFonts w:ascii="Lato" w:hAnsi="Lato"/>
            <w:sz w:val="22"/>
            <w:szCs w:val="22"/>
            <w:lang w:val="sv-SE"/>
          </w:rPr>
          <w:t xml:space="preserve">och upprätthåller en förtroendefull relation </w:t>
        </w:r>
      </w:ins>
      <w:ins w:id="233" w:author="Carl Odhnoff" w:date="2025-03-07T16:07:00Z">
        <w:r w:rsidR="00B50B22">
          <w:rPr>
            <w:rFonts w:ascii="Lato" w:hAnsi="Lato"/>
            <w:sz w:val="22"/>
            <w:szCs w:val="22"/>
            <w:lang w:val="sv-SE"/>
          </w:rPr>
          <w:t>till sin tonåring</w:t>
        </w:r>
      </w:ins>
    </w:p>
    <w:p w14:paraId="00B9F522" w14:textId="35D26E7A" w:rsidR="0062655C" w:rsidRDefault="00F01963" w:rsidP="00D15422">
      <w:pPr>
        <w:pStyle w:val="ListParagraph"/>
        <w:numPr>
          <w:ilvl w:val="0"/>
          <w:numId w:val="7"/>
        </w:numPr>
        <w:rPr>
          <w:ins w:id="234" w:author="Carl Odhnoff" w:date="2025-03-07T16:08:00Z"/>
          <w:rFonts w:ascii="Lato" w:hAnsi="Lato"/>
          <w:sz w:val="22"/>
          <w:szCs w:val="22"/>
          <w:lang w:val="sv-SE"/>
        </w:rPr>
      </w:pPr>
      <w:ins w:id="235" w:author="Carl Odhnoff" w:date="2025-03-07T16:08:00Z">
        <w:r>
          <w:rPr>
            <w:rFonts w:ascii="Lato" w:hAnsi="Lato"/>
            <w:sz w:val="22"/>
            <w:szCs w:val="22"/>
            <w:lang w:val="sv-SE"/>
          </w:rPr>
          <w:t>Osv</w:t>
        </w:r>
      </w:ins>
    </w:p>
    <w:p w14:paraId="695B1360" w14:textId="77777777" w:rsidR="001978D9" w:rsidRDefault="001978D9" w:rsidP="00F01963">
      <w:pPr>
        <w:rPr>
          <w:ins w:id="236" w:author="Carl Odhnoff" w:date="2025-03-07T16:10:00Z"/>
          <w:rFonts w:ascii="Lato" w:hAnsi="Lato"/>
          <w:sz w:val="22"/>
          <w:szCs w:val="22"/>
          <w:lang w:val="sv-SE"/>
        </w:rPr>
      </w:pPr>
    </w:p>
    <w:p w14:paraId="2E20A258" w14:textId="5F6CBB52" w:rsidR="00F01963" w:rsidRDefault="00F01963" w:rsidP="00F01963">
      <w:pPr>
        <w:rPr>
          <w:ins w:id="237" w:author="Carl Odhnoff" w:date="2025-03-07T16:08:00Z"/>
          <w:rFonts w:ascii="Lato" w:hAnsi="Lato"/>
          <w:sz w:val="22"/>
          <w:szCs w:val="22"/>
          <w:lang w:val="sv-SE"/>
        </w:rPr>
      </w:pPr>
      <w:ins w:id="238" w:author="Carl Odhnoff" w:date="2025-03-07T16:08:00Z">
        <w:r>
          <w:rPr>
            <w:rFonts w:ascii="Lato" w:hAnsi="Lato"/>
            <w:sz w:val="22"/>
            <w:szCs w:val="22"/>
            <w:lang w:val="sv-SE"/>
          </w:rPr>
          <w:t>Om nej:</w:t>
        </w:r>
      </w:ins>
    </w:p>
    <w:p w14:paraId="55075C8F" w14:textId="24B5FF24" w:rsidR="00F01963" w:rsidRDefault="00F01963" w:rsidP="00F01963">
      <w:pPr>
        <w:rPr>
          <w:ins w:id="239" w:author="Carl Odhnoff" w:date="2025-03-07T16:08:00Z"/>
          <w:rFonts w:ascii="Lato" w:hAnsi="Lato"/>
          <w:sz w:val="22"/>
          <w:szCs w:val="22"/>
          <w:lang w:val="sv-SE"/>
        </w:rPr>
      </w:pPr>
      <w:ins w:id="240" w:author="Carl Odhnoff" w:date="2025-03-07T16:08:00Z">
        <w:r>
          <w:rPr>
            <w:rFonts w:ascii="Lato" w:hAnsi="Lato"/>
            <w:sz w:val="22"/>
            <w:szCs w:val="22"/>
            <w:lang w:val="sv-SE"/>
          </w:rPr>
          <w:t>Varför skulle du inte vilja det?</w:t>
        </w:r>
      </w:ins>
      <w:ins w:id="241" w:author="Carl Odhnoff" w:date="2025-03-07T16:14:00Z">
        <w:r w:rsidR="00457104">
          <w:rPr>
            <w:rFonts w:ascii="Lato" w:hAnsi="Lato"/>
            <w:sz w:val="22"/>
            <w:szCs w:val="22"/>
            <w:lang w:val="sv-SE"/>
          </w:rPr>
          <w:br/>
          <w:t>(Välj det alternativ som bäst stämmer överens med vad du tycker.)</w:t>
        </w:r>
      </w:ins>
    </w:p>
    <w:p w14:paraId="122D1BBF" w14:textId="332CE6F6" w:rsidR="00F01963" w:rsidRDefault="0023723C" w:rsidP="00F01963">
      <w:pPr>
        <w:pStyle w:val="ListParagraph"/>
        <w:numPr>
          <w:ilvl w:val="0"/>
          <w:numId w:val="7"/>
        </w:numPr>
        <w:rPr>
          <w:ins w:id="242" w:author="Carl Odhnoff" w:date="2025-03-07T16:09:00Z"/>
          <w:rFonts w:ascii="Lato" w:hAnsi="Lato"/>
          <w:sz w:val="22"/>
          <w:szCs w:val="22"/>
          <w:lang w:val="sv-SE"/>
        </w:rPr>
      </w:pPr>
      <w:ins w:id="243" w:author="Carl Odhnoff" w:date="2025-03-07T16:08:00Z">
        <w:r>
          <w:rPr>
            <w:rFonts w:ascii="Lato" w:hAnsi="Lato"/>
            <w:sz w:val="22"/>
            <w:szCs w:val="22"/>
            <w:lang w:val="sv-SE"/>
          </w:rPr>
          <w:lastRenderedPageBreak/>
          <w:t>Jag vill inte gå tillsammans med</w:t>
        </w:r>
      </w:ins>
      <w:ins w:id="244" w:author="Carl Odhnoff" w:date="2025-03-07T16:09:00Z">
        <w:r>
          <w:rPr>
            <w:rFonts w:ascii="Lato" w:hAnsi="Lato"/>
            <w:sz w:val="22"/>
            <w:szCs w:val="22"/>
            <w:lang w:val="sv-SE"/>
          </w:rPr>
          <w:t xml:space="preserve"> andra föräldrar</w:t>
        </w:r>
      </w:ins>
    </w:p>
    <w:p w14:paraId="45647FD9" w14:textId="586F8085" w:rsidR="0023723C" w:rsidRDefault="00C739FA" w:rsidP="00F01963">
      <w:pPr>
        <w:pStyle w:val="ListParagraph"/>
        <w:numPr>
          <w:ilvl w:val="0"/>
          <w:numId w:val="7"/>
        </w:numPr>
        <w:rPr>
          <w:ins w:id="245" w:author="Carl Odhnoff" w:date="2025-03-07T16:09:00Z"/>
          <w:rFonts w:ascii="Lato" w:hAnsi="Lato"/>
          <w:sz w:val="22"/>
          <w:szCs w:val="22"/>
          <w:lang w:val="sv-SE"/>
        </w:rPr>
      </w:pPr>
      <w:ins w:id="246" w:author="Carl Odhnoff" w:date="2025-03-07T16:13:00Z">
        <w:r>
          <w:rPr>
            <w:rFonts w:ascii="Lato" w:hAnsi="Lato"/>
            <w:sz w:val="22"/>
            <w:szCs w:val="22"/>
            <w:lang w:val="sv-SE"/>
          </w:rPr>
          <w:t>Jag lär mig hellre på annat sätt</w:t>
        </w:r>
      </w:ins>
    </w:p>
    <w:p w14:paraId="674F48F2" w14:textId="33A3F61E" w:rsidR="00BB3946" w:rsidRDefault="00141B89" w:rsidP="00F01963">
      <w:pPr>
        <w:pStyle w:val="ListParagraph"/>
        <w:numPr>
          <w:ilvl w:val="0"/>
          <w:numId w:val="7"/>
        </w:numPr>
        <w:rPr>
          <w:ins w:id="247" w:author="Carl Odhnoff" w:date="2025-03-07T16:11:00Z"/>
          <w:rFonts w:ascii="Lato" w:hAnsi="Lato"/>
          <w:sz w:val="22"/>
          <w:szCs w:val="22"/>
          <w:lang w:val="sv-SE"/>
        </w:rPr>
      </w:pPr>
      <w:ins w:id="248" w:author="Carl Odhnoff" w:date="2025-03-07T16:11:00Z">
        <w:r>
          <w:rPr>
            <w:rFonts w:ascii="Lato" w:hAnsi="Lato"/>
            <w:sz w:val="22"/>
            <w:szCs w:val="22"/>
            <w:lang w:val="sv-SE"/>
          </w:rPr>
          <w:t>Jag tycker att det låter svårt</w:t>
        </w:r>
      </w:ins>
    </w:p>
    <w:p w14:paraId="77A6088E" w14:textId="00163EED" w:rsidR="00141B89" w:rsidRDefault="00141B89" w:rsidP="00F01963">
      <w:pPr>
        <w:pStyle w:val="ListParagraph"/>
        <w:numPr>
          <w:ilvl w:val="0"/>
          <w:numId w:val="7"/>
        </w:numPr>
        <w:rPr>
          <w:ins w:id="249" w:author="Carl Odhnoff" w:date="2025-03-07T16:16:00Z"/>
          <w:rFonts w:ascii="Lato" w:hAnsi="Lato"/>
          <w:sz w:val="22"/>
          <w:szCs w:val="22"/>
          <w:lang w:val="sv-SE"/>
        </w:rPr>
      </w:pPr>
      <w:ins w:id="250" w:author="Carl Odhnoff" w:date="2025-03-07T16:11:00Z">
        <w:r>
          <w:rPr>
            <w:rFonts w:ascii="Lato" w:hAnsi="Lato"/>
            <w:sz w:val="22"/>
            <w:szCs w:val="22"/>
            <w:lang w:val="sv-SE"/>
          </w:rPr>
          <w:t xml:space="preserve">Jag </w:t>
        </w:r>
      </w:ins>
      <w:ins w:id="251" w:author="Carl Odhnoff" w:date="2025-03-07T16:13:00Z">
        <w:r w:rsidR="00E95034">
          <w:rPr>
            <w:rFonts w:ascii="Lato" w:hAnsi="Lato"/>
            <w:sz w:val="22"/>
            <w:szCs w:val="22"/>
            <w:lang w:val="sv-SE"/>
          </w:rPr>
          <w:t xml:space="preserve">tror inte att det kommer </w:t>
        </w:r>
      </w:ins>
      <w:ins w:id="252" w:author="Carl Odhnoff" w:date="2025-03-07T16:15:00Z">
        <w:r w:rsidR="006C66DA">
          <w:rPr>
            <w:rFonts w:ascii="Lato" w:hAnsi="Lato"/>
            <w:sz w:val="22"/>
            <w:szCs w:val="22"/>
            <w:lang w:val="sv-SE"/>
          </w:rPr>
          <w:t>vara till någon nytta</w:t>
        </w:r>
      </w:ins>
    </w:p>
    <w:p w14:paraId="283C7333" w14:textId="770C0518" w:rsidR="00961642" w:rsidRPr="00F01963" w:rsidRDefault="00961642">
      <w:pPr>
        <w:pStyle w:val="ListParagraph"/>
        <w:numPr>
          <w:ilvl w:val="0"/>
          <w:numId w:val="7"/>
        </w:numPr>
        <w:rPr>
          <w:ins w:id="253" w:author="Carl Odhnoff" w:date="2025-03-07T14:15:00Z"/>
          <w:rFonts w:ascii="Lato" w:hAnsi="Lato"/>
          <w:sz w:val="22"/>
          <w:szCs w:val="22"/>
          <w:lang w:val="sv-SE"/>
          <w:rPrChange w:id="254" w:author="Carl Odhnoff" w:date="2025-03-07T16:08:00Z">
            <w:rPr>
              <w:ins w:id="255" w:author="Carl Odhnoff" w:date="2025-03-07T14:15:00Z"/>
              <w:lang w:val="sv-SE"/>
            </w:rPr>
          </w:rPrChange>
        </w:rPr>
        <w:pPrChange w:id="256" w:author="Carl Odhnoff" w:date="2025-03-07T16:08:00Z">
          <w:pPr/>
        </w:pPrChange>
      </w:pPr>
      <w:ins w:id="257" w:author="Carl Odhnoff" w:date="2025-03-07T16:16:00Z">
        <w:r>
          <w:rPr>
            <w:rFonts w:ascii="Lato" w:hAnsi="Lato"/>
            <w:sz w:val="22"/>
            <w:szCs w:val="22"/>
            <w:lang w:val="sv-SE"/>
          </w:rPr>
          <w:t>Osv</w:t>
        </w:r>
      </w:ins>
    </w:p>
    <w:p w14:paraId="0ED82280" w14:textId="77777777" w:rsidR="00C97AAA" w:rsidRDefault="00C97AAA" w:rsidP="00FB3891">
      <w:pPr>
        <w:rPr>
          <w:ins w:id="258" w:author="Carl Odhnoff" w:date="2025-03-07T11:40:00Z"/>
          <w:rFonts w:ascii="Lato" w:hAnsi="Lato"/>
          <w:sz w:val="22"/>
          <w:szCs w:val="22"/>
          <w:lang w:val="sv-SE"/>
        </w:rPr>
      </w:pPr>
    </w:p>
    <w:p w14:paraId="7C04F9BF" w14:textId="77777777" w:rsidR="00FB3891" w:rsidRDefault="00FB3891" w:rsidP="00FB3891">
      <w:pPr>
        <w:pBdr>
          <w:bottom w:val="single" w:sz="12" w:space="1" w:color="auto"/>
        </w:pBdr>
        <w:rPr>
          <w:ins w:id="259" w:author="Carl Odhnoff" w:date="2025-03-07T11:40:00Z"/>
          <w:rFonts w:ascii="Lato" w:hAnsi="Lato"/>
          <w:sz w:val="22"/>
          <w:szCs w:val="22"/>
          <w:lang w:val="sv-SE"/>
        </w:rPr>
      </w:pPr>
    </w:p>
    <w:p w14:paraId="0119B3BC" w14:textId="586B84CB" w:rsidR="00F030A3" w:rsidRDefault="00121A29" w:rsidP="00FB3891">
      <w:pPr>
        <w:rPr>
          <w:ins w:id="260" w:author="Carl Odhnoff" w:date="2025-03-07T15:54:00Z"/>
          <w:rFonts w:ascii="Lato" w:hAnsi="Lato"/>
          <w:sz w:val="22"/>
          <w:szCs w:val="22"/>
          <w:lang w:val="sv-SE"/>
        </w:rPr>
      </w:pPr>
      <w:ins w:id="261" w:author="Carl Odhnoff" w:date="2025-03-07T15:53:00Z">
        <w:r>
          <w:rPr>
            <w:rFonts w:ascii="Lato" w:hAnsi="Lato"/>
            <w:sz w:val="22"/>
            <w:szCs w:val="22"/>
            <w:lang w:val="sv-SE"/>
          </w:rPr>
          <w:t>Exempel på samlad fråga om vad man tycker är svårt i för</w:t>
        </w:r>
      </w:ins>
      <w:ins w:id="262" w:author="Carl Odhnoff" w:date="2025-03-07T15:54:00Z">
        <w:r>
          <w:rPr>
            <w:rFonts w:ascii="Lato" w:hAnsi="Lato"/>
            <w:sz w:val="22"/>
            <w:szCs w:val="22"/>
            <w:lang w:val="sv-SE"/>
          </w:rPr>
          <w:t xml:space="preserve">äldraskapet: </w:t>
        </w:r>
      </w:ins>
    </w:p>
    <w:p w14:paraId="23B06BCE" w14:textId="77777777" w:rsidR="00121A29" w:rsidRDefault="00121A29" w:rsidP="00FB3891">
      <w:pPr>
        <w:rPr>
          <w:ins w:id="263" w:author="Carl Odhnoff" w:date="2025-03-07T11:53:00Z"/>
          <w:rFonts w:ascii="Lato" w:hAnsi="Lato"/>
          <w:sz w:val="22"/>
          <w:szCs w:val="22"/>
          <w:lang w:val="sv-SE"/>
        </w:rPr>
      </w:pPr>
    </w:p>
    <w:p w14:paraId="68429341" w14:textId="10D3EEFF" w:rsidR="00FB2562" w:rsidRDefault="00AA30AB" w:rsidP="001A3487">
      <w:pPr>
        <w:rPr>
          <w:ins w:id="264" w:author="Carl Odhnoff" w:date="2025-03-07T14:18:00Z"/>
          <w:rFonts w:ascii="Lato" w:hAnsi="Lato"/>
          <w:sz w:val="22"/>
          <w:szCs w:val="22"/>
          <w:lang w:val="sv-SE"/>
        </w:rPr>
      </w:pPr>
      <w:ins w:id="265" w:author="Carl Odhnoff" w:date="2025-03-07T14:17:00Z">
        <w:r>
          <w:rPr>
            <w:rFonts w:ascii="Lato" w:hAnsi="Lato"/>
            <w:sz w:val="22"/>
            <w:szCs w:val="22"/>
            <w:lang w:val="sv-SE"/>
          </w:rPr>
          <w:t xml:space="preserve">Hur </w:t>
        </w:r>
        <w:r w:rsidR="002C01EA">
          <w:rPr>
            <w:rFonts w:ascii="Lato" w:hAnsi="Lato"/>
            <w:sz w:val="22"/>
            <w:szCs w:val="22"/>
            <w:lang w:val="sv-SE"/>
          </w:rPr>
          <w:t>svår</w:t>
        </w:r>
      </w:ins>
      <w:ins w:id="266" w:author="Carl Odhnoff" w:date="2025-03-07T15:52:00Z">
        <w:r w:rsidR="00126455">
          <w:rPr>
            <w:rFonts w:ascii="Lato" w:hAnsi="Lato"/>
            <w:sz w:val="22"/>
            <w:szCs w:val="22"/>
            <w:lang w:val="sv-SE"/>
          </w:rPr>
          <w:t>a</w:t>
        </w:r>
      </w:ins>
      <w:ins w:id="267" w:author="Carl Odhnoff" w:date="2025-03-07T14:17:00Z">
        <w:r w:rsidR="002C01EA">
          <w:rPr>
            <w:rFonts w:ascii="Lato" w:hAnsi="Lato"/>
            <w:sz w:val="22"/>
            <w:szCs w:val="22"/>
            <w:lang w:val="sv-SE"/>
          </w:rPr>
          <w:t xml:space="preserve"> tycker </w:t>
        </w:r>
      </w:ins>
      <w:ins w:id="268" w:author="Carl Odhnoff" w:date="2025-03-07T14:18:00Z">
        <w:r w:rsidR="002C01EA">
          <w:rPr>
            <w:rFonts w:ascii="Lato" w:hAnsi="Lato"/>
            <w:sz w:val="22"/>
            <w:szCs w:val="22"/>
            <w:lang w:val="sv-SE"/>
          </w:rPr>
          <w:t xml:space="preserve">du att följande delar av </w:t>
        </w:r>
      </w:ins>
      <w:ins w:id="269" w:author="Carl Odhnoff" w:date="2025-03-07T15:53:00Z">
        <w:r w:rsidR="00294EEB">
          <w:rPr>
            <w:rFonts w:ascii="Lato" w:hAnsi="Lato"/>
            <w:sz w:val="22"/>
            <w:szCs w:val="22"/>
            <w:lang w:val="sv-SE"/>
          </w:rPr>
          <w:t>föräldraskapet</w:t>
        </w:r>
      </w:ins>
      <w:ins w:id="270" w:author="Carl Odhnoff" w:date="2025-03-07T14:18:00Z">
        <w:r w:rsidR="002C01EA">
          <w:rPr>
            <w:rFonts w:ascii="Lato" w:hAnsi="Lato"/>
            <w:sz w:val="22"/>
            <w:szCs w:val="22"/>
            <w:lang w:val="sv-SE"/>
          </w:rPr>
          <w:t xml:space="preserve"> är? </w:t>
        </w:r>
      </w:ins>
    </w:p>
    <w:p w14:paraId="06377209" w14:textId="0D5A0B89" w:rsidR="00796F97" w:rsidRDefault="00796F97" w:rsidP="00796F97">
      <w:pPr>
        <w:pStyle w:val="ListParagraph"/>
        <w:numPr>
          <w:ilvl w:val="0"/>
          <w:numId w:val="7"/>
        </w:numPr>
        <w:rPr>
          <w:ins w:id="271" w:author="Carl Odhnoff" w:date="2025-03-07T14:18:00Z"/>
          <w:rFonts w:ascii="Lato" w:hAnsi="Lato"/>
          <w:sz w:val="22"/>
          <w:szCs w:val="22"/>
          <w:lang w:val="sv-SE"/>
        </w:rPr>
      </w:pPr>
      <w:ins w:id="272" w:author="Carl Odhnoff" w:date="2025-03-07T14:18:00Z">
        <w:r>
          <w:rPr>
            <w:rFonts w:ascii="Lato" w:hAnsi="Lato"/>
            <w:sz w:val="22"/>
            <w:szCs w:val="22"/>
            <w:lang w:val="sv-SE"/>
          </w:rPr>
          <w:t>Mycket svår</w:t>
        </w:r>
      </w:ins>
      <w:ins w:id="273" w:author="Carl Odhnoff" w:date="2025-03-07T15:52:00Z">
        <w:r w:rsidR="00126455">
          <w:rPr>
            <w:rFonts w:ascii="Lato" w:hAnsi="Lato"/>
            <w:sz w:val="22"/>
            <w:szCs w:val="22"/>
            <w:lang w:val="sv-SE"/>
          </w:rPr>
          <w:t>a</w:t>
        </w:r>
      </w:ins>
    </w:p>
    <w:p w14:paraId="64C6B11C" w14:textId="18C0AB8D" w:rsidR="00796F97" w:rsidRDefault="00796F97" w:rsidP="00796F97">
      <w:pPr>
        <w:pStyle w:val="ListParagraph"/>
        <w:numPr>
          <w:ilvl w:val="0"/>
          <w:numId w:val="7"/>
        </w:numPr>
        <w:rPr>
          <w:ins w:id="274" w:author="Carl Odhnoff" w:date="2025-03-07T14:18:00Z"/>
          <w:rFonts w:ascii="Lato" w:hAnsi="Lato"/>
          <w:sz w:val="22"/>
          <w:szCs w:val="22"/>
          <w:lang w:val="sv-SE"/>
        </w:rPr>
      </w:pPr>
      <w:ins w:id="275" w:author="Carl Odhnoff" w:date="2025-03-07T14:18:00Z">
        <w:r>
          <w:rPr>
            <w:rFonts w:ascii="Lato" w:hAnsi="Lato"/>
            <w:sz w:val="22"/>
            <w:szCs w:val="22"/>
            <w:lang w:val="sv-SE"/>
          </w:rPr>
          <w:t>Ganska svår</w:t>
        </w:r>
      </w:ins>
      <w:ins w:id="276" w:author="Carl Odhnoff" w:date="2025-03-07T15:53:00Z">
        <w:r w:rsidR="00294EEB">
          <w:rPr>
            <w:rFonts w:ascii="Lato" w:hAnsi="Lato"/>
            <w:sz w:val="22"/>
            <w:szCs w:val="22"/>
            <w:lang w:val="sv-SE"/>
          </w:rPr>
          <w:t>a</w:t>
        </w:r>
      </w:ins>
    </w:p>
    <w:p w14:paraId="349A0EEA" w14:textId="4BB6FE54" w:rsidR="00796F97" w:rsidRDefault="00796F97" w:rsidP="00796F97">
      <w:pPr>
        <w:pStyle w:val="ListParagraph"/>
        <w:numPr>
          <w:ilvl w:val="0"/>
          <w:numId w:val="7"/>
        </w:numPr>
        <w:rPr>
          <w:ins w:id="277" w:author="Carl Odhnoff" w:date="2025-03-07T14:18:00Z"/>
          <w:rFonts w:ascii="Lato" w:hAnsi="Lato"/>
          <w:sz w:val="22"/>
          <w:szCs w:val="22"/>
          <w:lang w:val="sv-SE"/>
        </w:rPr>
      </w:pPr>
      <w:ins w:id="278" w:author="Carl Odhnoff" w:date="2025-03-07T14:18:00Z">
        <w:r>
          <w:rPr>
            <w:rFonts w:ascii="Lato" w:hAnsi="Lato"/>
            <w:sz w:val="22"/>
            <w:szCs w:val="22"/>
            <w:lang w:val="sv-SE"/>
          </w:rPr>
          <w:t>Lite svår</w:t>
        </w:r>
      </w:ins>
      <w:ins w:id="279" w:author="Carl Odhnoff" w:date="2025-03-07T15:53:00Z">
        <w:r w:rsidR="00294EEB">
          <w:rPr>
            <w:rFonts w:ascii="Lato" w:hAnsi="Lato"/>
            <w:sz w:val="22"/>
            <w:szCs w:val="22"/>
            <w:lang w:val="sv-SE"/>
          </w:rPr>
          <w:t>a</w:t>
        </w:r>
      </w:ins>
    </w:p>
    <w:p w14:paraId="11BB015C" w14:textId="6BE7124C" w:rsidR="00796F97" w:rsidRDefault="00796F97" w:rsidP="00796F97">
      <w:pPr>
        <w:pStyle w:val="ListParagraph"/>
        <w:numPr>
          <w:ilvl w:val="0"/>
          <w:numId w:val="7"/>
        </w:numPr>
        <w:rPr>
          <w:ins w:id="280" w:author="Carl Odhnoff" w:date="2025-03-07T14:18:00Z"/>
          <w:rFonts w:ascii="Lato" w:hAnsi="Lato"/>
          <w:sz w:val="22"/>
          <w:szCs w:val="22"/>
          <w:lang w:val="sv-SE"/>
        </w:rPr>
      </w:pPr>
      <w:ins w:id="281" w:author="Carl Odhnoff" w:date="2025-03-07T14:18:00Z">
        <w:r>
          <w:rPr>
            <w:rFonts w:ascii="Lato" w:hAnsi="Lato"/>
            <w:sz w:val="22"/>
            <w:szCs w:val="22"/>
            <w:lang w:val="sv-SE"/>
          </w:rPr>
          <w:t>Inte svår</w:t>
        </w:r>
      </w:ins>
      <w:ins w:id="282" w:author="Carl Odhnoff" w:date="2025-03-07T15:53:00Z">
        <w:r w:rsidR="00294EEB">
          <w:rPr>
            <w:rFonts w:ascii="Lato" w:hAnsi="Lato"/>
            <w:sz w:val="22"/>
            <w:szCs w:val="22"/>
            <w:lang w:val="sv-SE"/>
          </w:rPr>
          <w:t>a</w:t>
        </w:r>
      </w:ins>
      <w:ins w:id="283" w:author="Carl Odhnoff" w:date="2025-03-07T14:18:00Z">
        <w:r>
          <w:rPr>
            <w:rFonts w:ascii="Lato" w:hAnsi="Lato"/>
            <w:sz w:val="22"/>
            <w:szCs w:val="22"/>
            <w:lang w:val="sv-SE"/>
          </w:rPr>
          <w:t xml:space="preserve"> alls</w:t>
        </w:r>
      </w:ins>
    </w:p>
    <w:p w14:paraId="7A564C0B" w14:textId="3AD42A47" w:rsidR="00796F97" w:rsidRDefault="009564D8" w:rsidP="00796F97">
      <w:pPr>
        <w:pStyle w:val="ListParagraph"/>
        <w:numPr>
          <w:ilvl w:val="0"/>
          <w:numId w:val="7"/>
        </w:numPr>
        <w:rPr>
          <w:ins w:id="284" w:author="Carl Odhnoff" w:date="2025-03-07T14:19:00Z"/>
          <w:rFonts w:ascii="Lato" w:hAnsi="Lato"/>
          <w:sz w:val="22"/>
          <w:szCs w:val="22"/>
          <w:lang w:val="sv-SE"/>
        </w:rPr>
      </w:pPr>
      <w:ins w:id="285" w:author="Carl Odhnoff" w:date="2025-03-07T14:19:00Z">
        <w:r>
          <w:rPr>
            <w:rFonts w:ascii="Lato" w:hAnsi="Lato"/>
            <w:sz w:val="22"/>
            <w:szCs w:val="22"/>
            <w:lang w:val="sv-SE"/>
          </w:rPr>
          <w:t>Ingen uppfattning</w:t>
        </w:r>
      </w:ins>
    </w:p>
    <w:p w14:paraId="65514AF1" w14:textId="35A1F304" w:rsidR="009564D8" w:rsidRDefault="009564D8" w:rsidP="00796F97">
      <w:pPr>
        <w:pStyle w:val="ListParagraph"/>
        <w:numPr>
          <w:ilvl w:val="0"/>
          <w:numId w:val="7"/>
        </w:numPr>
        <w:rPr>
          <w:ins w:id="286" w:author="Carl Odhnoff" w:date="2025-03-07T14:19:00Z"/>
          <w:rFonts w:ascii="Lato" w:hAnsi="Lato"/>
          <w:sz w:val="22"/>
          <w:szCs w:val="22"/>
          <w:lang w:val="sv-SE"/>
        </w:rPr>
      </w:pPr>
      <w:ins w:id="287" w:author="Carl Odhnoff" w:date="2025-03-07T14:19:00Z">
        <w:r>
          <w:rPr>
            <w:rFonts w:ascii="Lato" w:hAnsi="Lato"/>
            <w:sz w:val="22"/>
            <w:szCs w:val="22"/>
            <w:lang w:val="sv-SE"/>
          </w:rPr>
          <w:t>Ej aktuellt</w:t>
        </w:r>
      </w:ins>
    </w:p>
    <w:p w14:paraId="362054EC" w14:textId="77777777" w:rsidR="009564D8" w:rsidRDefault="009564D8" w:rsidP="009564D8">
      <w:pPr>
        <w:rPr>
          <w:ins w:id="288" w:author="Carl Odhnoff" w:date="2025-03-07T14:19:00Z"/>
          <w:rFonts w:ascii="Lato" w:hAnsi="Lato"/>
          <w:sz w:val="22"/>
          <w:szCs w:val="22"/>
          <w:lang w:val="sv-SE"/>
        </w:rPr>
      </w:pPr>
    </w:p>
    <w:p w14:paraId="24130501" w14:textId="78EF4EE1" w:rsidR="003A7032" w:rsidRDefault="003A7032" w:rsidP="00BF008B">
      <w:pPr>
        <w:pStyle w:val="ListParagraph"/>
        <w:numPr>
          <w:ilvl w:val="0"/>
          <w:numId w:val="6"/>
        </w:numPr>
        <w:rPr>
          <w:ins w:id="289" w:author="Carl Odhnoff" w:date="2025-03-07T14:22:00Z"/>
          <w:rFonts w:ascii="Lato" w:hAnsi="Lato"/>
          <w:sz w:val="22"/>
          <w:szCs w:val="22"/>
          <w:lang w:val="sv-SE"/>
        </w:rPr>
      </w:pPr>
      <w:ins w:id="290" w:author="Carl Odhnoff" w:date="2025-03-07T14:22:00Z">
        <w:r>
          <w:rPr>
            <w:rFonts w:ascii="Lato" w:hAnsi="Lato"/>
            <w:sz w:val="22"/>
            <w:szCs w:val="22"/>
            <w:lang w:val="sv-SE"/>
          </w:rPr>
          <w:t xml:space="preserve">Att få barnen att göra </w:t>
        </w:r>
        <w:r w:rsidR="00857290">
          <w:rPr>
            <w:rFonts w:ascii="Lato" w:hAnsi="Lato"/>
            <w:sz w:val="22"/>
            <w:szCs w:val="22"/>
            <w:lang w:val="sv-SE"/>
          </w:rPr>
          <w:t>saker när vi ber dem</w:t>
        </w:r>
      </w:ins>
    </w:p>
    <w:p w14:paraId="28C22A50" w14:textId="21798C2F" w:rsidR="00F1199B" w:rsidRDefault="00F1199B" w:rsidP="00F1199B">
      <w:pPr>
        <w:pStyle w:val="ListParagraph"/>
        <w:numPr>
          <w:ilvl w:val="0"/>
          <w:numId w:val="6"/>
        </w:numPr>
        <w:rPr>
          <w:ins w:id="291" w:author="Carl Odhnoff" w:date="2025-03-07T14:23:00Z"/>
          <w:rFonts w:ascii="Lato" w:hAnsi="Lato"/>
          <w:sz w:val="22"/>
          <w:szCs w:val="22"/>
          <w:lang w:val="sv-SE"/>
        </w:rPr>
      </w:pPr>
      <w:ins w:id="292" w:author="Carl Odhnoff" w:date="2025-03-07T14:23:00Z">
        <w:r>
          <w:rPr>
            <w:rFonts w:ascii="Lato" w:hAnsi="Lato"/>
            <w:sz w:val="22"/>
            <w:szCs w:val="22"/>
            <w:lang w:val="sv-SE"/>
          </w:rPr>
          <w:t xml:space="preserve">Att själv vara konsekvent med de regler vi har bestämt </w:t>
        </w:r>
      </w:ins>
    </w:p>
    <w:p w14:paraId="3BDE0412" w14:textId="77777777" w:rsidR="00F1199B" w:rsidRDefault="00F1199B" w:rsidP="00F1199B">
      <w:pPr>
        <w:pStyle w:val="ListParagraph"/>
        <w:numPr>
          <w:ilvl w:val="0"/>
          <w:numId w:val="6"/>
        </w:numPr>
        <w:rPr>
          <w:ins w:id="293" w:author="Carl Odhnoff" w:date="2025-03-07T14:23:00Z"/>
          <w:rFonts w:ascii="Lato" w:hAnsi="Lato"/>
          <w:sz w:val="22"/>
          <w:szCs w:val="22"/>
          <w:lang w:val="sv-SE"/>
        </w:rPr>
      </w:pPr>
      <w:ins w:id="294" w:author="Carl Odhnoff" w:date="2025-03-07T14:23:00Z">
        <w:r>
          <w:rPr>
            <w:rFonts w:ascii="Lato" w:hAnsi="Lato"/>
            <w:sz w:val="22"/>
            <w:szCs w:val="22"/>
            <w:lang w:val="sv-SE"/>
          </w:rPr>
          <w:t>Att få tid till trevliga stunder där vi umgås</w:t>
        </w:r>
      </w:ins>
    </w:p>
    <w:p w14:paraId="42D754CB" w14:textId="6D72BCD7" w:rsidR="00857290" w:rsidRDefault="00F1199B" w:rsidP="00BF008B">
      <w:pPr>
        <w:pStyle w:val="ListParagraph"/>
        <w:numPr>
          <w:ilvl w:val="0"/>
          <w:numId w:val="6"/>
        </w:numPr>
        <w:rPr>
          <w:ins w:id="295" w:author="Carl Odhnoff" w:date="2025-03-07T14:24:00Z"/>
          <w:rFonts w:ascii="Lato" w:hAnsi="Lato"/>
          <w:sz w:val="22"/>
          <w:szCs w:val="22"/>
          <w:lang w:val="sv-SE"/>
        </w:rPr>
      </w:pPr>
      <w:ins w:id="296" w:author="Carl Odhnoff" w:date="2025-03-07T14:23:00Z">
        <w:r>
          <w:rPr>
            <w:rFonts w:ascii="Lato" w:hAnsi="Lato"/>
            <w:sz w:val="22"/>
            <w:szCs w:val="22"/>
            <w:lang w:val="sv-SE"/>
          </w:rPr>
          <w:t>Att hantera mi</w:t>
        </w:r>
        <w:r w:rsidR="005C29D6">
          <w:rPr>
            <w:rFonts w:ascii="Lato" w:hAnsi="Lato"/>
            <w:sz w:val="22"/>
            <w:szCs w:val="22"/>
            <w:lang w:val="sv-SE"/>
          </w:rPr>
          <w:t>na barn när de gör saker</w:t>
        </w:r>
      </w:ins>
      <w:ins w:id="297" w:author="Carl Odhnoff" w:date="2025-03-07T14:24:00Z">
        <w:r w:rsidR="005C29D6">
          <w:rPr>
            <w:rFonts w:ascii="Lato" w:hAnsi="Lato"/>
            <w:sz w:val="22"/>
            <w:szCs w:val="22"/>
            <w:lang w:val="sv-SE"/>
          </w:rPr>
          <w:t xml:space="preserve"> som gör mig irriterad</w:t>
        </w:r>
      </w:ins>
    </w:p>
    <w:p w14:paraId="55C3B72F" w14:textId="46940D9F" w:rsidR="005C29D6" w:rsidRDefault="005C29D6" w:rsidP="00BF008B">
      <w:pPr>
        <w:pStyle w:val="ListParagraph"/>
        <w:numPr>
          <w:ilvl w:val="0"/>
          <w:numId w:val="6"/>
        </w:numPr>
        <w:rPr>
          <w:ins w:id="298" w:author="Carl Odhnoff" w:date="2025-03-07T14:24:00Z"/>
          <w:rFonts w:ascii="Lato" w:hAnsi="Lato"/>
          <w:sz w:val="22"/>
          <w:szCs w:val="22"/>
          <w:lang w:val="sv-SE"/>
        </w:rPr>
      </w:pPr>
      <w:ins w:id="299" w:author="Carl Odhnoff" w:date="2025-03-07T14:24:00Z">
        <w:r>
          <w:rPr>
            <w:rFonts w:ascii="Lato" w:hAnsi="Lato"/>
            <w:sz w:val="22"/>
            <w:szCs w:val="22"/>
            <w:lang w:val="sv-SE"/>
          </w:rPr>
          <w:t xml:space="preserve">Att hantera </w:t>
        </w:r>
        <w:r w:rsidR="00136719">
          <w:rPr>
            <w:rFonts w:ascii="Lato" w:hAnsi="Lato"/>
            <w:sz w:val="22"/>
            <w:szCs w:val="22"/>
            <w:lang w:val="sv-SE"/>
          </w:rPr>
          <w:t>konflikter med mina barn</w:t>
        </w:r>
      </w:ins>
    </w:p>
    <w:p w14:paraId="3A921BA7" w14:textId="2188819B" w:rsidR="00136719" w:rsidRDefault="00377F9B" w:rsidP="00BF008B">
      <w:pPr>
        <w:pStyle w:val="ListParagraph"/>
        <w:numPr>
          <w:ilvl w:val="0"/>
          <w:numId w:val="6"/>
        </w:numPr>
        <w:rPr>
          <w:ins w:id="300" w:author="Carl Odhnoff" w:date="2025-03-07T14:29:00Z"/>
          <w:rFonts w:ascii="Lato" w:hAnsi="Lato"/>
          <w:sz w:val="22"/>
          <w:szCs w:val="22"/>
          <w:lang w:val="sv-SE"/>
        </w:rPr>
      </w:pPr>
      <w:ins w:id="301" w:author="Carl Odhnoff" w:date="2025-03-07T14:29:00Z">
        <w:r>
          <w:rPr>
            <w:rFonts w:ascii="Lato" w:hAnsi="Lato"/>
            <w:sz w:val="22"/>
            <w:szCs w:val="22"/>
            <w:lang w:val="sv-SE"/>
          </w:rPr>
          <w:t xml:space="preserve">Att visa uppskattning </w:t>
        </w:r>
        <w:r w:rsidR="00810DF8">
          <w:rPr>
            <w:rFonts w:ascii="Lato" w:hAnsi="Lato"/>
            <w:sz w:val="22"/>
            <w:szCs w:val="22"/>
            <w:lang w:val="sv-SE"/>
          </w:rPr>
          <w:t>för mina barn när de gör något jag gillar</w:t>
        </w:r>
      </w:ins>
    </w:p>
    <w:p w14:paraId="5011E276" w14:textId="2488163B" w:rsidR="00810DF8" w:rsidRDefault="00810DF8" w:rsidP="00BF008B">
      <w:pPr>
        <w:pStyle w:val="ListParagraph"/>
        <w:numPr>
          <w:ilvl w:val="0"/>
          <w:numId w:val="6"/>
        </w:numPr>
        <w:rPr>
          <w:ins w:id="302" w:author="Carl Odhnoff" w:date="2025-03-07T14:30:00Z"/>
          <w:rFonts w:ascii="Lato" w:hAnsi="Lato"/>
          <w:sz w:val="22"/>
          <w:szCs w:val="22"/>
          <w:lang w:val="sv-SE"/>
        </w:rPr>
      </w:pPr>
      <w:ins w:id="303" w:author="Carl Odhnoff" w:date="2025-03-07T14:29:00Z">
        <w:r>
          <w:rPr>
            <w:rFonts w:ascii="Lato" w:hAnsi="Lato"/>
            <w:sz w:val="22"/>
            <w:szCs w:val="22"/>
            <w:lang w:val="sv-SE"/>
          </w:rPr>
          <w:t xml:space="preserve">Att trösta mina barn när de är oroliga </w:t>
        </w:r>
      </w:ins>
      <w:ins w:id="304" w:author="Carl Odhnoff" w:date="2025-03-07T14:30:00Z">
        <w:r w:rsidR="009052C5">
          <w:rPr>
            <w:rFonts w:ascii="Lato" w:hAnsi="Lato"/>
            <w:sz w:val="22"/>
            <w:szCs w:val="22"/>
            <w:lang w:val="sv-SE"/>
          </w:rPr>
          <w:t>eller ängsliga</w:t>
        </w:r>
      </w:ins>
    </w:p>
    <w:p w14:paraId="7A3CFDF9" w14:textId="4BFAB10D" w:rsidR="009052C5" w:rsidRDefault="00CD6D71" w:rsidP="00BF008B">
      <w:pPr>
        <w:pStyle w:val="ListParagraph"/>
        <w:numPr>
          <w:ilvl w:val="0"/>
          <w:numId w:val="6"/>
        </w:numPr>
        <w:rPr>
          <w:ins w:id="305" w:author="Carl Odhnoff" w:date="2025-03-07T14:31:00Z"/>
          <w:rFonts w:ascii="Lato" w:hAnsi="Lato"/>
          <w:sz w:val="22"/>
          <w:szCs w:val="22"/>
          <w:lang w:val="sv-SE"/>
        </w:rPr>
      </w:pPr>
      <w:ins w:id="306" w:author="Carl Odhnoff" w:date="2025-03-07T14:31:00Z">
        <w:r>
          <w:rPr>
            <w:rFonts w:ascii="Lato" w:hAnsi="Lato"/>
            <w:sz w:val="22"/>
            <w:szCs w:val="22"/>
            <w:lang w:val="sv-SE"/>
          </w:rPr>
          <w:t>Att ha en god relation</w:t>
        </w:r>
      </w:ins>
      <w:ins w:id="307" w:author="Carl Odhnoff" w:date="2025-03-07T14:32:00Z">
        <w:r w:rsidR="00A05093">
          <w:rPr>
            <w:rFonts w:ascii="Lato" w:hAnsi="Lato"/>
            <w:sz w:val="22"/>
            <w:szCs w:val="22"/>
            <w:lang w:val="sv-SE"/>
          </w:rPr>
          <w:t xml:space="preserve"> till den andra föräldern</w:t>
        </w:r>
      </w:ins>
    </w:p>
    <w:p w14:paraId="76D4CD8E" w14:textId="47812630" w:rsidR="00A05093" w:rsidRDefault="00A05093" w:rsidP="00BF008B">
      <w:pPr>
        <w:pStyle w:val="ListParagraph"/>
        <w:numPr>
          <w:ilvl w:val="0"/>
          <w:numId w:val="6"/>
        </w:numPr>
        <w:rPr>
          <w:ins w:id="308" w:author="Carl Odhnoff" w:date="2025-03-07T14:33:00Z"/>
          <w:rFonts w:ascii="Lato" w:hAnsi="Lato"/>
          <w:sz w:val="22"/>
          <w:szCs w:val="22"/>
          <w:lang w:val="sv-SE"/>
        </w:rPr>
      </w:pPr>
      <w:ins w:id="309" w:author="Carl Odhnoff" w:date="2025-03-07T14:31:00Z">
        <w:r>
          <w:rPr>
            <w:rFonts w:ascii="Lato" w:hAnsi="Lato"/>
            <w:sz w:val="22"/>
            <w:szCs w:val="22"/>
            <w:lang w:val="sv-SE"/>
          </w:rPr>
          <w:t xml:space="preserve">Att </w:t>
        </w:r>
      </w:ins>
      <w:ins w:id="310" w:author="Carl Odhnoff" w:date="2025-03-07T14:32:00Z">
        <w:r>
          <w:rPr>
            <w:rFonts w:ascii="Lato" w:hAnsi="Lato"/>
            <w:sz w:val="22"/>
            <w:szCs w:val="22"/>
            <w:lang w:val="sv-SE"/>
          </w:rPr>
          <w:t>hålla mig lugn runt mina barn när jag blir arg eller stressad</w:t>
        </w:r>
      </w:ins>
    </w:p>
    <w:p w14:paraId="27C2E57A" w14:textId="77777777" w:rsidR="00C774CE" w:rsidRPr="00BF008B" w:rsidRDefault="00C774CE">
      <w:pPr>
        <w:pStyle w:val="ListParagraph"/>
        <w:numPr>
          <w:ilvl w:val="0"/>
          <w:numId w:val="6"/>
        </w:numPr>
        <w:rPr>
          <w:rFonts w:ascii="Lato" w:hAnsi="Lato"/>
          <w:sz w:val="22"/>
          <w:szCs w:val="22"/>
          <w:lang w:val="sv-SE"/>
          <w:rPrChange w:id="311" w:author="Carl Odhnoff" w:date="2025-03-07T14:20:00Z">
            <w:rPr>
              <w:lang w:val="sv-SE"/>
            </w:rPr>
          </w:rPrChange>
        </w:rPr>
        <w:pPrChange w:id="312" w:author="Carl Odhnoff" w:date="2025-03-07T14:20:00Z">
          <w:pPr/>
        </w:pPrChange>
      </w:pPr>
    </w:p>
    <w:sectPr w:rsidR="00C774CE" w:rsidRPr="00BF008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t Preuter" w:date="2025-01-14T09:50:00Z" w:initials="MP">
    <w:p w14:paraId="1BA92945" w14:textId="77777777" w:rsidR="00985DB1" w:rsidRDefault="00985DB1" w:rsidP="00985DB1">
      <w:pPr>
        <w:pStyle w:val="CommentText"/>
      </w:pPr>
      <w:r>
        <w:rPr>
          <w:rStyle w:val="CommentReference"/>
        </w:rPr>
        <w:annotationRef/>
      </w:r>
      <w:r>
        <w:t>Lösa så här och hänvisa till ett barn I frågorna?</w:t>
      </w:r>
    </w:p>
  </w:comment>
  <w:comment w:id="3" w:author="Marit Preuter" w:date="2024-11-22T16:58:00Z" w:initials="MP">
    <w:p w14:paraId="3D8727D8" w14:textId="77777777" w:rsidR="001E66F3" w:rsidRDefault="00EC4272" w:rsidP="001E66F3">
      <w:pPr>
        <w:pStyle w:val="CommentText"/>
      </w:pPr>
      <w:r>
        <w:rPr>
          <w:rStyle w:val="CommentReference"/>
        </w:rPr>
        <w:annotationRef/>
      </w:r>
      <w:r w:rsidR="001E66F3">
        <w:rPr>
          <w:color w:val="000000"/>
        </w:rPr>
        <w:t>Inte någon gång</w:t>
      </w:r>
    </w:p>
    <w:p w14:paraId="05104D0F" w14:textId="77777777" w:rsidR="001E66F3" w:rsidRDefault="001E66F3" w:rsidP="001E66F3">
      <w:pPr>
        <w:pStyle w:val="CommentText"/>
      </w:pPr>
      <w:r>
        <w:rPr>
          <w:color w:val="000000"/>
        </w:rPr>
        <w:t>Mycket sällan</w:t>
      </w:r>
    </w:p>
    <w:p w14:paraId="5D68E5C8" w14:textId="77777777" w:rsidR="001E66F3" w:rsidRDefault="001E66F3" w:rsidP="001E66F3">
      <w:pPr>
        <w:pStyle w:val="CommentText"/>
      </w:pPr>
      <w:r>
        <w:rPr>
          <w:color w:val="000000"/>
        </w:rPr>
        <w:t>Sällan</w:t>
      </w:r>
    </w:p>
    <w:p w14:paraId="1C43FF60" w14:textId="77777777" w:rsidR="001E66F3" w:rsidRDefault="001E66F3" w:rsidP="001E66F3">
      <w:pPr>
        <w:pStyle w:val="CommentText"/>
      </w:pPr>
      <w:r>
        <w:rPr>
          <w:color w:val="000000"/>
        </w:rPr>
        <w:t>Ibland</w:t>
      </w:r>
    </w:p>
    <w:p w14:paraId="77A8D7EB" w14:textId="77777777" w:rsidR="001E66F3" w:rsidRDefault="001E66F3" w:rsidP="001E66F3">
      <w:pPr>
        <w:pStyle w:val="CommentText"/>
      </w:pPr>
      <w:r>
        <w:rPr>
          <w:color w:val="000000"/>
        </w:rPr>
        <w:t>Ofta</w:t>
      </w:r>
    </w:p>
    <w:p w14:paraId="68960078" w14:textId="77777777" w:rsidR="001E66F3" w:rsidRDefault="001E66F3" w:rsidP="001E66F3">
      <w:pPr>
        <w:pStyle w:val="CommentText"/>
      </w:pPr>
      <w:r>
        <w:rPr>
          <w:color w:val="000000"/>
        </w:rPr>
        <w:t>Mycket ofta</w:t>
      </w:r>
    </w:p>
  </w:comment>
  <w:comment w:id="4" w:author="Carl Odhnoff" w:date="2025-03-07T11:48:00Z" w:initials="CO">
    <w:p w14:paraId="6C34DC53" w14:textId="77777777" w:rsidR="00E44D2D" w:rsidRDefault="00E44D2D" w:rsidP="00E44D2D">
      <w:pPr>
        <w:pStyle w:val="CommentText"/>
      </w:pPr>
      <w:r>
        <w:rPr>
          <w:rStyle w:val="CommentReference"/>
        </w:rPr>
        <w:annotationRef/>
      </w:r>
      <w:r>
        <w:t xml:space="preserve">Kanske behöver vi åldersanpassa frågorna? Det känns som att de här frågorna är tänkta för barn mellan typ 4-12 år. Men de känns inte lika giltiga för barn 0-3 eller 13-17. </w:t>
      </w:r>
      <w:r>
        <w:br/>
        <w:t xml:space="preserve">Det går ju att börja enkäten med att ställa frågor kring hur många barn man har och vilken ålder de har, och så kan man göra förgreningar till frågor som är anpassade utifrån det. </w:t>
      </w:r>
    </w:p>
  </w:comment>
  <w:comment w:id="5" w:author="Marit Preuter" w:date="2025-03-12T08:09:00Z" w:initials="MP">
    <w:p w14:paraId="499AF1F5" w14:textId="77777777" w:rsidR="002D00E8" w:rsidRDefault="002D00E8" w:rsidP="002D00E8">
      <w:pPr>
        <w:pStyle w:val="CommentText"/>
      </w:pPr>
      <w:r>
        <w:rPr>
          <w:rStyle w:val="CommentReference"/>
        </w:rPr>
        <w:annotationRef/>
      </w:r>
      <w:r>
        <w:t>Avgränsa så att det är till de som har barn som är minst 2 år.</w:t>
      </w:r>
    </w:p>
  </w:comment>
  <w:comment w:id="8" w:author="Marit Preuter" w:date="2024-11-22T16:54:00Z" w:initials="MP">
    <w:p w14:paraId="781C6EFA" w14:textId="6B207DF6" w:rsidR="00D61A8E" w:rsidRDefault="00EC4272" w:rsidP="00D61A8E">
      <w:pPr>
        <w:pStyle w:val="CommentText"/>
      </w:pPr>
      <w:r>
        <w:rPr>
          <w:rStyle w:val="CommentReference"/>
        </w:rPr>
        <w:annotationRef/>
      </w:r>
      <w:r w:rsidR="00D61A8E">
        <w:t xml:space="preserve">Svarsalternativ: </w:t>
      </w:r>
    </w:p>
    <w:p w14:paraId="75DA709E" w14:textId="77777777" w:rsidR="00D61A8E" w:rsidRDefault="00D61A8E" w:rsidP="00D61A8E">
      <w:pPr>
        <w:pStyle w:val="CommentText"/>
      </w:pPr>
      <w:r>
        <w:rPr>
          <w:color w:val="000000"/>
        </w:rPr>
        <w:t>Inte någon gång</w:t>
      </w:r>
    </w:p>
    <w:p w14:paraId="581F4AB8" w14:textId="77777777" w:rsidR="00D61A8E" w:rsidRDefault="00D61A8E" w:rsidP="00D61A8E">
      <w:pPr>
        <w:pStyle w:val="CommentText"/>
      </w:pPr>
      <w:r>
        <w:rPr>
          <w:color w:val="000000"/>
        </w:rPr>
        <w:t>Mycket sällan</w:t>
      </w:r>
    </w:p>
    <w:p w14:paraId="43824F48" w14:textId="77777777" w:rsidR="00D61A8E" w:rsidRDefault="00D61A8E" w:rsidP="00D61A8E">
      <w:pPr>
        <w:pStyle w:val="CommentText"/>
      </w:pPr>
      <w:r>
        <w:rPr>
          <w:color w:val="000000"/>
        </w:rPr>
        <w:t>Sällan</w:t>
      </w:r>
    </w:p>
    <w:p w14:paraId="79286035" w14:textId="77777777" w:rsidR="00D61A8E" w:rsidRDefault="00D61A8E" w:rsidP="00D61A8E">
      <w:pPr>
        <w:pStyle w:val="CommentText"/>
      </w:pPr>
      <w:r>
        <w:rPr>
          <w:color w:val="000000"/>
        </w:rPr>
        <w:t>Ibland</w:t>
      </w:r>
    </w:p>
    <w:p w14:paraId="1CFFD667" w14:textId="77777777" w:rsidR="00D61A8E" w:rsidRDefault="00D61A8E" w:rsidP="00D61A8E">
      <w:pPr>
        <w:pStyle w:val="CommentText"/>
      </w:pPr>
      <w:r>
        <w:rPr>
          <w:color w:val="000000"/>
        </w:rPr>
        <w:t>Ofta</w:t>
      </w:r>
    </w:p>
    <w:p w14:paraId="4B30EE83" w14:textId="77777777" w:rsidR="00D61A8E" w:rsidRDefault="00D61A8E" w:rsidP="00D61A8E">
      <w:pPr>
        <w:pStyle w:val="CommentText"/>
      </w:pPr>
      <w:r>
        <w:rPr>
          <w:color w:val="000000"/>
        </w:rPr>
        <w:t>Nästan alla gånger</w:t>
      </w:r>
    </w:p>
  </w:comment>
  <w:comment w:id="9" w:author="Carl Odhnoff" w:date="2025-03-07T10:26:00Z" w:initials="CO">
    <w:p w14:paraId="45A3E8F9" w14:textId="77777777" w:rsidR="00E0173C" w:rsidRDefault="00E0173C" w:rsidP="00E0173C">
      <w:pPr>
        <w:pStyle w:val="CommentText"/>
      </w:pPr>
      <w:r>
        <w:rPr>
          <w:rStyle w:val="CommentReference"/>
        </w:rPr>
        <w:annotationRef/>
      </w:r>
      <w:r>
        <w:t xml:space="preserve">En tanke jag fick nu. De här ”hur gjorde du då?”-frågorna känns som att de blir svåra att svara på. Skulle det funka att istället fråga typ ”Hur brukar du hantera det?” och sen lista olika alternativ där man får kryssa ett eller flera? </w:t>
      </w:r>
      <w:r>
        <w:br/>
        <w:t xml:space="preserve">Nu blir det ganska tungt att tänka hur ofta man gjorde varje grej, kopplat till hur ofta det har hänt de senaste två veckorna. Är ni med på hur jag tänker? </w:t>
      </w:r>
    </w:p>
  </w:comment>
  <w:comment w:id="10" w:author="Carl Odhnoff" w:date="2025-03-07T10:29:00Z" w:initials="CO">
    <w:p w14:paraId="649ACFDC" w14:textId="77777777" w:rsidR="001352CF" w:rsidRDefault="008701D7" w:rsidP="001352CF">
      <w:pPr>
        <w:pStyle w:val="CommentText"/>
      </w:pPr>
      <w:r>
        <w:rPr>
          <w:rStyle w:val="CommentReference"/>
        </w:rPr>
        <w:annotationRef/>
      </w:r>
      <w:r w:rsidR="001352CF">
        <w:t xml:space="preserve">Här kanske man också skulle kunna fråga om man upplever det som ett stort problem? Hade väl varit intressant med att få koll på vad för utmaningar som föräldrarna själva känner är jobbigast att hantera? Det blir ju i alla fall intressant information när man ska kommunicera kring föräldrastöd. </w:t>
      </w:r>
      <w:r w:rsidR="001352CF">
        <w:br/>
        <w:t>Det skulle ju också kunna komma som en samlande fråga I slutet, när man har gått igenom alla områden så att man har alla top-of-mind och kan jämföra.</w:t>
      </w:r>
    </w:p>
  </w:comment>
  <w:comment w:id="11" w:author="Marit Preuter" w:date="2025-03-10T10:14:00Z" w:initials="MP">
    <w:p w14:paraId="6CA33B78" w14:textId="77777777" w:rsidR="00B455AF" w:rsidRDefault="00B455AF" w:rsidP="00B455AF">
      <w:pPr>
        <w:pStyle w:val="CommentText"/>
      </w:pPr>
      <w:r>
        <w:rPr>
          <w:rStyle w:val="CommentReference"/>
        </w:rPr>
        <w:annotationRef/>
      </w:r>
      <w:r>
        <w:t>Hur brukar du hantera det….en vanlig vecka osv.</w:t>
      </w:r>
    </w:p>
  </w:comment>
  <w:comment w:id="12" w:author="Marit Preuter" w:date="2024-11-22T16:58:00Z" w:initials="MP">
    <w:p w14:paraId="702A8D65" w14:textId="3DC0D234" w:rsidR="003261E7" w:rsidRDefault="00EC4272" w:rsidP="003261E7">
      <w:pPr>
        <w:pStyle w:val="CommentText"/>
      </w:pPr>
      <w:r>
        <w:rPr>
          <w:rStyle w:val="CommentReference"/>
        </w:rPr>
        <w:annotationRef/>
      </w:r>
      <w:r w:rsidR="003261E7">
        <w:rPr>
          <w:color w:val="000000"/>
        </w:rPr>
        <w:t>Inte någon gång</w:t>
      </w:r>
    </w:p>
    <w:p w14:paraId="2B7F5DFE" w14:textId="77777777" w:rsidR="003261E7" w:rsidRDefault="003261E7" w:rsidP="003261E7">
      <w:pPr>
        <w:pStyle w:val="CommentText"/>
      </w:pPr>
      <w:r>
        <w:rPr>
          <w:color w:val="000000"/>
        </w:rPr>
        <w:t>Mycket sällan</w:t>
      </w:r>
    </w:p>
    <w:p w14:paraId="5045AE51" w14:textId="77777777" w:rsidR="003261E7" w:rsidRDefault="003261E7" w:rsidP="003261E7">
      <w:pPr>
        <w:pStyle w:val="CommentText"/>
      </w:pPr>
      <w:r>
        <w:rPr>
          <w:color w:val="000000"/>
        </w:rPr>
        <w:t>Sällan</w:t>
      </w:r>
    </w:p>
    <w:p w14:paraId="1C3D397D" w14:textId="77777777" w:rsidR="003261E7" w:rsidRDefault="003261E7" w:rsidP="003261E7">
      <w:pPr>
        <w:pStyle w:val="CommentText"/>
      </w:pPr>
      <w:r>
        <w:rPr>
          <w:color w:val="000000"/>
        </w:rPr>
        <w:t>Ibland</w:t>
      </w:r>
    </w:p>
    <w:p w14:paraId="73D31EA3" w14:textId="77777777" w:rsidR="003261E7" w:rsidRDefault="003261E7" w:rsidP="003261E7">
      <w:pPr>
        <w:pStyle w:val="CommentText"/>
      </w:pPr>
      <w:r>
        <w:rPr>
          <w:color w:val="000000"/>
        </w:rPr>
        <w:t>Ofta</w:t>
      </w:r>
    </w:p>
    <w:p w14:paraId="514550B2" w14:textId="77777777" w:rsidR="003261E7" w:rsidRDefault="003261E7" w:rsidP="003261E7">
      <w:pPr>
        <w:pStyle w:val="CommentText"/>
      </w:pPr>
      <w:r>
        <w:rPr>
          <w:color w:val="000000"/>
        </w:rPr>
        <w:t>Mycket ofta</w:t>
      </w:r>
    </w:p>
  </w:comment>
  <w:comment w:id="15" w:author="Marit Preuter" w:date="2024-11-22T16:57:00Z" w:initials="MP">
    <w:p w14:paraId="7185B4E9" w14:textId="77777777" w:rsidR="003261E7" w:rsidRDefault="00EC4272" w:rsidP="003261E7">
      <w:pPr>
        <w:pStyle w:val="CommentText"/>
      </w:pPr>
      <w:r>
        <w:rPr>
          <w:rStyle w:val="CommentReference"/>
        </w:rPr>
        <w:annotationRef/>
      </w:r>
      <w:r w:rsidR="003261E7">
        <w:t xml:space="preserve">Svarsalternativ: </w:t>
      </w:r>
    </w:p>
    <w:p w14:paraId="317A38E5" w14:textId="77777777" w:rsidR="003261E7" w:rsidRDefault="003261E7" w:rsidP="003261E7">
      <w:pPr>
        <w:pStyle w:val="CommentText"/>
      </w:pPr>
      <w:r>
        <w:rPr>
          <w:color w:val="000000"/>
        </w:rPr>
        <w:t>Inte någon gång</w:t>
      </w:r>
    </w:p>
    <w:p w14:paraId="38E5728C" w14:textId="77777777" w:rsidR="003261E7" w:rsidRDefault="003261E7" w:rsidP="003261E7">
      <w:pPr>
        <w:pStyle w:val="CommentText"/>
      </w:pPr>
      <w:r>
        <w:rPr>
          <w:color w:val="000000"/>
        </w:rPr>
        <w:t>Mycket sällan</w:t>
      </w:r>
    </w:p>
    <w:p w14:paraId="55683807" w14:textId="77777777" w:rsidR="003261E7" w:rsidRDefault="003261E7" w:rsidP="003261E7">
      <w:pPr>
        <w:pStyle w:val="CommentText"/>
      </w:pPr>
      <w:r>
        <w:rPr>
          <w:color w:val="000000"/>
        </w:rPr>
        <w:t>Sällan</w:t>
      </w:r>
    </w:p>
    <w:p w14:paraId="1A3A5636" w14:textId="77777777" w:rsidR="003261E7" w:rsidRDefault="003261E7" w:rsidP="003261E7">
      <w:pPr>
        <w:pStyle w:val="CommentText"/>
      </w:pPr>
      <w:r>
        <w:rPr>
          <w:color w:val="000000"/>
        </w:rPr>
        <w:t>Ibland</w:t>
      </w:r>
    </w:p>
    <w:p w14:paraId="4B0A1E26" w14:textId="77777777" w:rsidR="003261E7" w:rsidRDefault="003261E7" w:rsidP="003261E7">
      <w:pPr>
        <w:pStyle w:val="CommentText"/>
      </w:pPr>
      <w:r>
        <w:rPr>
          <w:color w:val="000000"/>
        </w:rPr>
        <w:t>Ofta</w:t>
      </w:r>
    </w:p>
    <w:p w14:paraId="50234750" w14:textId="77777777" w:rsidR="003261E7" w:rsidRDefault="003261E7" w:rsidP="003261E7">
      <w:pPr>
        <w:pStyle w:val="CommentText"/>
      </w:pPr>
      <w:r>
        <w:rPr>
          <w:color w:val="000000"/>
        </w:rPr>
        <w:t>Nästan alla gånger</w:t>
      </w:r>
    </w:p>
  </w:comment>
  <w:comment w:id="17" w:author="Marit Preuter" w:date="2024-11-22T16:53:00Z" w:initials="MP">
    <w:p w14:paraId="26695667" w14:textId="77777777" w:rsidR="003261E7" w:rsidRDefault="00FC5828" w:rsidP="003261E7">
      <w:pPr>
        <w:pStyle w:val="CommentText"/>
      </w:pPr>
      <w:r>
        <w:rPr>
          <w:rStyle w:val="CommentReference"/>
        </w:rPr>
        <w:annotationRef/>
      </w:r>
      <w:r w:rsidR="003261E7">
        <w:t xml:space="preserve">Svarsalternativ: </w:t>
      </w:r>
    </w:p>
    <w:p w14:paraId="32246B16" w14:textId="77777777" w:rsidR="003261E7" w:rsidRDefault="003261E7" w:rsidP="003261E7">
      <w:pPr>
        <w:pStyle w:val="CommentText"/>
      </w:pPr>
      <w:r>
        <w:rPr>
          <w:color w:val="000000"/>
        </w:rPr>
        <w:t>Inte någon gång</w:t>
      </w:r>
    </w:p>
    <w:p w14:paraId="3A2CF147" w14:textId="77777777" w:rsidR="003261E7" w:rsidRDefault="003261E7" w:rsidP="003261E7">
      <w:pPr>
        <w:pStyle w:val="CommentText"/>
      </w:pPr>
      <w:r>
        <w:rPr>
          <w:color w:val="000000"/>
        </w:rPr>
        <w:t>Mycket sällan</w:t>
      </w:r>
    </w:p>
    <w:p w14:paraId="6930F2CD" w14:textId="77777777" w:rsidR="003261E7" w:rsidRDefault="003261E7" w:rsidP="003261E7">
      <w:pPr>
        <w:pStyle w:val="CommentText"/>
      </w:pPr>
      <w:r>
        <w:rPr>
          <w:color w:val="000000"/>
        </w:rPr>
        <w:t>Sällan</w:t>
      </w:r>
    </w:p>
    <w:p w14:paraId="15DFA3A7" w14:textId="77777777" w:rsidR="003261E7" w:rsidRDefault="003261E7" w:rsidP="003261E7">
      <w:pPr>
        <w:pStyle w:val="CommentText"/>
      </w:pPr>
      <w:r>
        <w:rPr>
          <w:color w:val="000000"/>
        </w:rPr>
        <w:t>Ibland</w:t>
      </w:r>
    </w:p>
    <w:p w14:paraId="3F95F6D7" w14:textId="77777777" w:rsidR="003261E7" w:rsidRDefault="003261E7" w:rsidP="003261E7">
      <w:pPr>
        <w:pStyle w:val="CommentText"/>
      </w:pPr>
      <w:r>
        <w:rPr>
          <w:color w:val="000000"/>
        </w:rPr>
        <w:t>Ofta</w:t>
      </w:r>
    </w:p>
    <w:p w14:paraId="176D4F88" w14:textId="77777777" w:rsidR="003261E7" w:rsidRDefault="003261E7" w:rsidP="003261E7">
      <w:pPr>
        <w:pStyle w:val="CommentText"/>
      </w:pPr>
      <w:r>
        <w:rPr>
          <w:color w:val="000000"/>
        </w:rPr>
        <w:t>Mycket ofta</w:t>
      </w:r>
    </w:p>
  </w:comment>
  <w:comment w:id="23" w:author="Marit Preuter" w:date="2024-11-22T16:53:00Z" w:initials="MP">
    <w:p w14:paraId="3152042F" w14:textId="77777777" w:rsidR="00EA7834" w:rsidRDefault="00FC5828" w:rsidP="00EA7834">
      <w:pPr>
        <w:pStyle w:val="CommentText"/>
      </w:pPr>
      <w:r>
        <w:rPr>
          <w:rStyle w:val="CommentReference"/>
        </w:rPr>
        <w:annotationRef/>
      </w:r>
      <w:r w:rsidR="00EA7834">
        <w:t xml:space="preserve">Svarsalternativ: </w:t>
      </w:r>
    </w:p>
    <w:p w14:paraId="32774D27" w14:textId="77777777" w:rsidR="00EA7834" w:rsidRDefault="00EA7834" w:rsidP="00EA7834">
      <w:pPr>
        <w:pStyle w:val="CommentText"/>
      </w:pPr>
      <w:r>
        <w:rPr>
          <w:color w:val="000000"/>
        </w:rPr>
        <w:t>Inte någon gång</w:t>
      </w:r>
    </w:p>
    <w:p w14:paraId="25D78EFC" w14:textId="77777777" w:rsidR="00EA7834" w:rsidRDefault="00EA7834" w:rsidP="00EA7834">
      <w:pPr>
        <w:pStyle w:val="CommentText"/>
      </w:pPr>
      <w:r>
        <w:rPr>
          <w:color w:val="000000"/>
        </w:rPr>
        <w:t>Mycket sällan</w:t>
      </w:r>
    </w:p>
    <w:p w14:paraId="59952DC4" w14:textId="77777777" w:rsidR="00EA7834" w:rsidRDefault="00EA7834" w:rsidP="00EA7834">
      <w:pPr>
        <w:pStyle w:val="CommentText"/>
      </w:pPr>
      <w:r>
        <w:rPr>
          <w:color w:val="000000"/>
        </w:rPr>
        <w:t>Sällan</w:t>
      </w:r>
    </w:p>
    <w:p w14:paraId="4B099856" w14:textId="77777777" w:rsidR="00EA7834" w:rsidRDefault="00EA7834" w:rsidP="00EA7834">
      <w:pPr>
        <w:pStyle w:val="CommentText"/>
      </w:pPr>
      <w:r>
        <w:rPr>
          <w:color w:val="000000"/>
        </w:rPr>
        <w:t>Ibland</w:t>
      </w:r>
    </w:p>
    <w:p w14:paraId="4A25F6CE" w14:textId="77777777" w:rsidR="00EA7834" w:rsidRDefault="00EA7834" w:rsidP="00EA7834">
      <w:pPr>
        <w:pStyle w:val="CommentText"/>
      </w:pPr>
      <w:r>
        <w:rPr>
          <w:color w:val="000000"/>
        </w:rPr>
        <w:t>Ofta</w:t>
      </w:r>
    </w:p>
    <w:p w14:paraId="0090D652" w14:textId="77777777" w:rsidR="00EA7834" w:rsidRDefault="00EA7834" w:rsidP="00EA7834">
      <w:pPr>
        <w:pStyle w:val="CommentText"/>
      </w:pPr>
      <w:r>
        <w:rPr>
          <w:color w:val="000000"/>
        </w:rPr>
        <w:t>Mycket ofta</w:t>
      </w:r>
    </w:p>
  </w:comment>
  <w:comment w:id="26" w:author="Marit Preuter" w:date="2024-11-22T16:53:00Z" w:initials="MP">
    <w:p w14:paraId="1006E418" w14:textId="77777777" w:rsidR="00EA7834" w:rsidRDefault="00EA2E8A" w:rsidP="00EA7834">
      <w:pPr>
        <w:pStyle w:val="CommentText"/>
      </w:pPr>
      <w:r>
        <w:rPr>
          <w:rStyle w:val="CommentReference"/>
        </w:rPr>
        <w:annotationRef/>
      </w:r>
      <w:r w:rsidR="00EA7834">
        <w:t xml:space="preserve">Svarsalternativ: </w:t>
      </w:r>
    </w:p>
    <w:p w14:paraId="736938EB" w14:textId="77777777" w:rsidR="00EA7834" w:rsidRDefault="00EA7834" w:rsidP="00EA7834">
      <w:pPr>
        <w:pStyle w:val="CommentText"/>
      </w:pPr>
      <w:r>
        <w:rPr>
          <w:color w:val="000000"/>
        </w:rPr>
        <w:t>Inte någon gång</w:t>
      </w:r>
    </w:p>
    <w:p w14:paraId="26B98529" w14:textId="77777777" w:rsidR="00EA7834" w:rsidRDefault="00EA7834" w:rsidP="00EA7834">
      <w:pPr>
        <w:pStyle w:val="CommentText"/>
      </w:pPr>
      <w:r>
        <w:rPr>
          <w:color w:val="000000"/>
        </w:rPr>
        <w:t>Mycket sällan</w:t>
      </w:r>
    </w:p>
    <w:p w14:paraId="36363E0D" w14:textId="77777777" w:rsidR="00EA7834" w:rsidRDefault="00EA7834" w:rsidP="00EA7834">
      <w:pPr>
        <w:pStyle w:val="CommentText"/>
      </w:pPr>
      <w:r>
        <w:rPr>
          <w:color w:val="000000"/>
        </w:rPr>
        <w:t>Sällan</w:t>
      </w:r>
    </w:p>
    <w:p w14:paraId="59F74F7D" w14:textId="77777777" w:rsidR="00EA7834" w:rsidRDefault="00EA7834" w:rsidP="00EA7834">
      <w:pPr>
        <w:pStyle w:val="CommentText"/>
      </w:pPr>
      <w:r>
        <w:rPr>
          <w:color w:val="000000"/>
        </w:rPr>
        <w:t>Ibland</w:t>
      </w:r>
    </w:p>
    <w:p w14:paraId="7FB15548" w14:textId="77777777" w:rsidR="00EA7834" w:rsidRDefault="00EA7834" w:rsidP="00EA7834">
      <w:pPr>
        <w:pStyle w:val="CommentText"/>
      </w:pPr>
      <w:r>
        <w:rPr>
          <w:color w:val="000000"/>
        </w:rPr>
        <w:t>Ofta</w:t>
      </w:r>
    </w:p>
    <w:p w14:paraId="0ED5E7D4" w14:textId="77777777" w:rsidR="00EA7834" w:rsidRDefault="00EA7834" w:rsidP="00EA7834">
      <w:pPr>
        <w:pStyle w:val="CommentText"/>
      </w:pPr>
      <w:r>
        <w:rPr>
          <w:color w:val="000000"/>
        </w:rPr>
        <w:t>Nästan alla gånger</w:t>
      </w:r>
    </w:p>
  </w:comment>
  <w:comment w:id="29" w:author="Marit Preuter" w:date="2024-11-22T16:58:00Z" w:initials="MP">
    <w:p w14:paraId="3D239176" w14:textId="77777777" w:rsidR="00EA7834" w:rsidRDefault="00CD158E" w:rsidP="00EA7834">
      <w:pPr>
        <w:pStyle w:val="CommentText"/>
      </w:pPr>
      <w:r>
        <w:rPr>
          <w:rStyle w:val="CommentReference"/>
        </w:rPr>
        <w:annotationRef/>
      </w:r>
      <w:r w:rsidR="00EA7834">
        <w:rPr>
          <w:color w:val="000000"/>
        </w:rPr>
        <w:t>Inte någon gång</w:t>
      </w:r>
    </w:p>
    <w:p w14:paraId="18902034" w14:textId="77777777" w:rsidR="00EA7834" w:rsidRDefault="00EA7834" w:rsidP="00EA7834">
      <w:pPr>
        <w:pStyle w:val="CommentText"/>
      </w:pPr>
      <w:r>
        <w:rPr>
          <w:color w:val="000000"/>
        </w:rPr>
        <w:t>Mycket sällan</w:t>
      </w:r>
    </w:p>
    <w:p w14:paraId="6C30378A" w14:textId="77777777" w:rsidR="00EA7834" w:rsidRDefault="00EA7834" w:rsidP="00EA7834">
      <w:pPr>
        <w:pStyle w:val="CommentText"/>
      </w:pPr>
      <w:r>
        <w:rPr>
          <w:color w:val="000000"/>
        </w:rPr>
        <w:t>Sällan</w:t>
      </w:r>
    </w:p>
    <w:p w14:paraId="10CFA25F" w14:textId="77777777" w:rsidR="00EA7834" w:rsidRDefault="00EA7834" w:rsidP="00EA7834">
      <w:pPr>
        <w:pStyle w:val="CommentText"/>
      </w:pPr>
      <w:r>
        <w:rPr>
          <w:color w:val="000000"/>
        </w:rPr>
        <w:t>Ibland</w:t>
      </w:r>
    </w:p>
    <w:p w14:paraId="0894C618" w14:textId="77777777" w:rsidR="00EA7834" w:rsidRDefault="00EA7834" w:rsidP="00EA7834">
      <w:pPr>
        <w:pStyle w:val="CommentText"/>
      </w:pPr>
      <w:r>
        <w:rPr>
          <w:color w:val="000000"/>
        </w:rPr>
        <w:t>Ofta</w:t>
      </w:r>
    </w:p>
    <w:p w14:paraId="6E57772B" w14:textId="77777777" w:rsidR="00EA7834" w:rsidRDefault="00EA7834" w:rsidP="00EA7834">
      <w:pPr>
        <w:pStyle w:val="CommentText"/>
      </w:pPr>
      <w:r>
        <w:rPr>
          <w:color w:val="000000"/>
        </w:rPr>
        <w:t>Mycket ofta</w:t>
      </w:r>
    </w:p>
  </w:comment>
  <w:comment w:id="32" w:author="Marit Preuter" w:date="2024-11-22T16:54:00Z" w:initials="MP">
    <w:p w14:paraId="78C46948" w14:textId="77777777" w:rsidR="00EA7834" w:rsidRDefault="002D7815" w:rsidP="00EA7834">
      <w:pPr>
        <w:pStyle w:val="CommentText"/>
      </w:pPr>
      <w:r>
        <w:rPr>
          <w:rStyle w:val="CommentReference"/>
        </w:rPr>
        <w:annotationRef/>
      </w:r>
      <w:r w:rsidR="00EA7834">
        <w:t xml:space="preserve">Svarsalternativ: </w:t>
      </w:r>
    </w:p>
    <w:p w14:paraId="2207F73A" w14:textId="77777777" w:rsidR="00EA7834" w:rsidRDefault="00EA7834" w:rsidP="00EA7834">
      <w:pPr>
        <w:pStyle w:val="CommentText"/>
      </w:pPr>
      <w:r>
        <w:rPr>
          <w:color w:val="000000"/>
        </w:rPr>
        <w:t>Inte någon gång</w:t>
      </w:r>
    </w:p>
    <w:p w14:paraId="26A44084" w14:textId="77777777" w:rsidR="00EA7834" w:rsidRDefault="00EA7834" w:rsidP="00EA7834">
      <w:pPr>
        <w:pStyle w:val="CommentText"/>
      </w:pPr>
      <w:r>
        <w:rPr>
          <w:color w:val="000000"/>
        </w:rPr>
        <w:t>Mycket sällan</w:t>
      </w:r>
    </w:p>
    <w:p w14:paraId="064BD6A2" w14:textId="77777777" w:rsidR="00EA7834" w:rsidRDefault="00EA7834" w:rsidP="00EA7834">
      <w:pPr>
        <w:pStyle w:val="CommentText"/>
      </w:pPr>
      <w:r>
        <w:rPr>
          <w:color w:val="000000"/>
        </w:rPr>
        <w:t>Sällan</w:t>
      </w:r>
    </w:p>
    <w:p w14:paraId="2675ADB0" w14:textId="77777777" w:rsidR="00EA7834" w:rsidRDefault="00EA7834" w:rsidP="00EA7834">
      <w:pPr>
        <w:pStyle w:val="CommentText"/>
      </w:pPr>
      <w:r>
        <w:rPr>
          <w:color w:val="000000"/>
        </w:rPr>
        <w:t>Ibland</w:t>
      </w:r>
    </w:p>
    <w:p w14:paraId="0B95128E" w14:textId="77777777" w:rsidR="00EA7834" w:rsidRDefault="00EA7834" w:rsidP="00EA7834">
      <w:pPr>
        <w:pStyle w:val="CommentText"/>
      </w:pPr>
      <w:r>
        <w:rPr>
          <w:color w:val="000000"/>
        </w:rPr>
        <w:t>Ofta</w:t>
      </w:r>
    </w:p>
    <w:p w14:paraId="3C45AD42" w14:textId="77777777" w:rsidR="00EA7834" w:rsidRDefault="00EA7834" w:rsidP="00EA7834">
      <w:pPr>
        <w:pStyle w:val="CommentText"/>
      </w:pPr>
      <w:r>
        <w:rPr>
          <w:color w:val="000000"/>
        </w:rPr>
        <w:t>Nästan alla gånger</w:t>
      </w:r>
    </w:p>
  </w:comment>
  <w:comment w:id="33" w:author="Marit Preuter" w:date="2024-11-22T16:57:00Z" w:initials="MP">
    <w:p w14:paraId="48ED8676" w14:textId="77777777" w:rsidR="00EA7834" w:rsidRDefault="009D1993" w:rsidP="00EA7834">
      <w:pPr>
        <w:pStyle w:val="CommentText"/>
      </w:pPr>
      <w:r>
        <w:rPr>
          <w:rStyle w:val="CommentReference"/>
        </w:rPr>
        <w:annotationRef/>
      </w:r>
      <w:r w:rsidR="00EA7834">
        <w:rPr>
          <w:color w:val="000000"/>
        </w:rPr>
        <w:t>Inte någon gång</w:t>
      </w:r>
    </w:p>
    <w:p w14:paraId="5B4C283E" w14:textId="77777777" w:rsidR="00EA7834" w:rsidRDefault="00EA7834" w:rsidP="00EA7834">
      <w:pPr>
        <w:pStyle w:val="CommentText"/>
      </w:pPr>
      <w:r>
        <w:rPr>
          <w:color w:val="000000"/>
        </w:rPr>
        <w:t>Mycket sällan</w:t>
      </w:r>
    </w:p>
    <w:p w14:paraId="13B0C863" w14:textId="77777777" w:rsidR="00EA7834" w:rsidRDefault="00EA7834" w:rsidP="00EA7834">
      <w:pPr>
        <w:pStyle w:val="CommentText"/>
      </w:pPr>
      <w:r>
        <w:rPr>
          <w:color w:val="000000"/>
        </w:rPr>
        <w:t>Sällan</w:t>
      </w:r>
    </w:p>
    <w:p w14:paraId="00044D18" w14:textId="77777777" w:rsidR="00EA7834" w:rsidRDefault="00EA7834" w:rsidP="00EA7834">
      <w:pPr>
        <w:pStyle w:val="CommentText"/>
      </w:pPr>
      <w:r>
        <w:rPr>
          <w:color w:val="000000"/>
        </w:rPr>
        <w:t>Ibland</w:t>
      </w:r>
    </w:p>
    <w:p w14:paraId="400E3E00" w14:textId="77777777" w:rsidR="00EA7834" w:rsidRDefault="00EA7834" w:rsidP="00EA7834">
      <w:pPr>
        <w:pStyle w:val="CommentText"/>
      </w:pPr>
      <w:r>
        <w:rPr>
          <w:color w:val="000000"/>
        </w:rPr>
        <w:t>Ofta</w:t>
      </w:r>
    </w:p>
    <w:p w14:paraId="7BC4271C" w14:textId="77777777" w:rsidR="00EA7834" w:rsidRDefault="00EA7834" w:rsidP="00EA7834">
      <w:pPr>
        <w:pStyle w:val="CommentText"/>
      </w:pPr>
      <w:r>
        <w:rPr>
          <w:color w:val="000000"/>
        </w:rPr>
        <w:t>Mycket ofta</w:t>
      </w:r>
    </w:p>
  </w:comment>
  <w:comment w:id="36" w:author="Marit Preuter" w:date="2024-11-22T16:57:00Z" w:initials="MP">
    <w:p w14:paraId="20764347" w14:textId="77777777" w:rsidR="00EA7834" w:rsidRDefault="00AD7602" w:rsidP="00EA7834">
      <w:pPr>
        <w:pStyle w:val="CommentText"/>
      </w:pPr>
      <w:r>
        <w:rPr>
          <w:rStyle w:val="CommentReference"/>
        </w:rPr>
        <w:annotationRef/>
      </w:r>
      <w:r w:rsidR="00EA7834">
        <w:t xml:space="preserve">Svarsalternativ: </w:t>
      </w:r>
    </w:p>
    <w:p w14:paraId="73FFB3BC" w14:textId="77777777" w:rsidR="00EA7834" w:rsidRDefault="00EA7834" w:rsidP="00EA7834">
      <w:pPr>
        <w:pStyle w:val="CommentText"/>
      </w:pPr>
      <w:r>
        <w:rPr>
          <w:color w:val="000000"/>
        </w:rPr>
        <w:t>Inte någon gång</w:t>
      </w:r>
    </w:p>
    <w:p w14:paraId="339F354C" w14:textId="77777777" w:rsidR="00EA7834" w:rsidRDefault="00EA7834" w:rsidP="00EA7834">
      <w:pPr>
        <w:pStyle w:val="CommentText"/>
      </w:pPr>
      <w:r>
        <w:rPr>
          <w:color w:val="000000"/>
        </w:rPr>
        <w:t>Mycket sällan</w:t>
      </w:r>
    </w:p>
    <w:p w14:paraId="7DCC8424" w14:textId="77777777" w:rsidR="00EA7834" w:rsidRDefault="00EA7834" w:rsidP="00EA7834">
      <w:pPr>
        <w:pStyle w:val="CommentText"/>
      </w:pPr>
      <w:r>
        <w:rPr>
          <w:color w:val="000000"/>
        </w:rPr>
        <w:t>Sällan</w:t>
      </w:r>
    </w:p>
    <w:p w14:paraId="29F6499F" w14:textId="77777777" w:rsidR="00EA7834" w:rsidRDefault="00EA7834" w:rsidP="00EA7834">
      <w:pPr>
        <w:pStyle w:val="CommentText"/>
      </w:pPr>
      <w:r>
        <w:rPr>
          <w:color w:val="000000"/>
        </w:rPr>
        <w:t>Ibland</w:t>
      </w:r>
    </w:p>
    <w:p w14:paraId="68732C01" w14:textId="77777777" w:rsidR="00EA7834" w:rsidRDefault="00EA7834" w:rsidP="00EA7834">
      <w:pPr>
        <w:pStyle w:val="CommentText"/>
      </w:pPr>
      <w:r>
        <w:rPr>
          <w:color w:val="000000"/>
        </w:rPr>
        <w:t>Ofta</w:t>
      </w:r>
    </w:p>
    <w:p w14:paraId="0F515E54" w14:textId="77777777" w:rsidR="00EA7834" w:rsidRDefault="00EA7834" w:rsidP="00EA7834">
      <w:pPr>
        <w:pStyle w:val="CommentText"/>
      </w:pPr>
      <w:r>
        <w:rPr>
          <w:color w:val="000000"/>
        </w:rPr>
        <w:t>Nästan alla gånger</w:t>
      </w:r>
    </w:p>
  </w:comment>
  <w:comment w:id="37" w:author="Carl Odhnoff" w:date="2025-03-07T10:34:00Z" w:initials="CO">
    <w:p w14:paraId="30FCCF4C" w14:textId="77777777" w:rsidR="0033496C" w:rsidRDefault="0033496C" w:rsidP="0033496C">
      <w:pPr>
        <w:pStyle w:val="CommentText"/>
      </w:pPr>
      <w:r>
        <w:rPr>
          <w:rStyle w:val="CommentReference"/>
        </w:rPr>
        <w:annotationRef/>
      </w:r>
      <w:r>
        <w:t>”Avledde onödiga konflikter” känns onödigt värderande. Räcker kanske med ”Försökte avleda konflikt”</w:t>
      </w:r>
    </w:p>
  </w:comment>
  <w:comment w:id="47" w:author="Carl Odhnoff" w:date="2025-03-07T15:55:00Z" w:initials="CO">
    <w:p w14:paraId="2DF68078" w14:textId="77777777" w:rsidR="00E00186" w:rsidRDefault="00E00186" w:rsidP="00E00186">
      <w:pPr>
        <w:pStyle w:val="CommentText"/>
      </w:pPr>
      <w:r>
        <w:rPr>
          <w:rStyle w:val="CommentReference"/>
        </w:rPr>
        <w:annotationRef/>
      </w:r>
      <w:r>
        <w:t xml:space="preserve">Blir konstigt att svara nej här för de svarande, när det bara är det inte är mer preciserat vad som menas med ”stöd”. </w:t>
      </w:r>
    </w:p>
  </w:comment>
  <w:comment w:id="52" w:author="Carl Odhnoff" w:date="2025-03-07T15:56:00Z" w:initials="CO">
    <w:p w14:paraId="2C5DD886" w14:textId="77777777" w:rsidR="00A93CCB" w:rsidRDefault="00A93CCB" w:rsidP="00A93CCB">
      <w:pPr>
        <w:pStyle w:val="CommentText"/>
      </w:pPr>
      <w:r>
        <w:rPr>
          <w:rStyle w:val="CommentReference"/>
        </w:rPr>
        <w:annotationRef/>
      </w:r>
      <w:r>
        <w:t>Samma här, vad för stöd tänker respondenten på när hen svarar?</w:t>
      </w:r>
    </w:p>
  </w:comment>
  <w:comment w:id="61" w:author="Carl Odhnoff" w:date="2025-03-07T15:57:00Z" w:initials="CO">
    <w:p w14:paraId="363E1724" w14:textId="77777777" w:rsidR="00401C48" w:rsidRDefault="00401C48" w:rsidP="00401C48">
      <w:pPr>
        <w:pStyle w:val="CommentText"/>
      </w:pPr>
      <w:r>
        <w:rPr>
          <w:rStyle w:val="CommentReference"/>
        </w:rPr>
        <w:annotationRef/>
      </w:r>
      <w:r>
        <w:t xml:space="preserve">Här blir det kanske för specifikt. Ganska få kommer nog svara ja. </w:t>
      </w:r>
    </w:p>
  </w:comment>
  <w:comment w:id="72" w:author="Carl Odhnoff" w:date="2025-03-07T15:59:00Z" w:initials="CO">
    <w:p w14:paraId="0D712596" w14:textId="77777777" w:rsidR="000E437E" w:rsidRDefault="000E437E" w:rsidP="000E437E">
      <w:pPr>
        <w:pStyle w:val="CommentText"/>
      </w:pPr>
      <w:r>
        <w:rPr>
          <w:rStyle w:val="CommentReference"/>
        </w:rPr>
        <w:annotationRef/>
      </w:r>
      <w:r>
        <w:t xml:space="preserve">”Delta i föräldrastöd” är kanske svårt att tänka vad det innebär rent konkret för många? Kanske ”lära dig mer om föräldraskapet”, eller ”få hjälp att bättre hantera föräldraskapets utmaningar”? </w:t>
      </w:r>
      <w:r>
        <w:br/>
        <w:t xml:space="preserve">Känns väldigt svårt att fråga om föräldrastöd. Alla som jobbar med det vet ju ungefär vad man menar, men jag tror inte det är så etablerat begrepp bland allmänheten.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A92945" w15:done="0"/>
  <w15:commentEx w15:paraId="68960078" w15:done="0"/>
  <w15:commentEx w15:paraId="6C34DC53" w15:paraIdParent="68960078" w15:done="0"/>
  <w15:commentEx w15:paraId="499AF1F5" w15:paraIdParent="68960078" w15:done="0"/>
  <w15:commentEx w15:paraId="4B30EE83" w15:done="0"/>
  <w15:commentEx w15:paraId="45A3E8F9" w15:paraIdParent="4B30EE83" w15:done="0"/>
  <w15:commentEx w15:paraId="649ACFDC" w15:paraIdParent="4B30EE83" w15:done="0"/>
  <w15:commentEx w15:paraId="6CA33B78" w15:paraIdParent="4B30EE83" w15:done="0"/>
  <w15:commentEx w15:paraId="514550B2" w15:done="0"/>
  <w15:commentEx w15:paraId="50234750" w15:done="0"/>
  <w15:commentEx w15:paraId="176D4F88" w15:done="0"/>
  <w15:commentEx w15:paraId="0090D652" w15:done="0"/>
  <w15:commentEx w15:paraId="0ED5E7D4" w15:done="0"/>
  <w15:commentEx w15:paraId="6E57772B" w15:done="0"/>
  <w15:commentEx w15:paraId="3C45AD42" w15:done="0"/>
  <w15:commentEx w15:paraId="7BC4271C" w15:done="0"/>
  <w15:commentEx w15:paraId="0F515E54" w15:done="0"/>
  <w15:commentEx w15:paraId="30FCCF4C" w15:paraIdParent="0F515E54" w15:done="0"/>
  <w15:commentEx w15:paraId="2DF68078" w15:done="0"/>
  <w15:commentEx w15:paraId="2C5DD886" w15:done="0"/>
  <w15:commentEx w15:paraId="363E1724" w15:done="0"/>
  <w15:commentEx w15:paraId="0D712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225D5E" w16cex:dateUtc="2025-01-14T08:50:00Z"/>
  <w16cex:commentExtensible w16cex:durableId="1EA07A62" w16cex:dateUtc="2024-11-22T15:58:00Z"/>
  <w16cex:commentExtensible w16cex:durableId="2B755B72" w16cex:dateUtc="2025-03-07T10:48:00Z">
    <w16cex:extLst>
      <w16:ext w16:uri="{CE6994B0-6A32-4C9F-8C6B-6E91EDA988CE}">
        <cr:reactions xmlns:cr="http://schemas.microsoft.com/office/comments/2020/reactions">
          <cr:reaction reactionType="1">
            <cr:reactionInfo dateUtc="2025-03-10T06:41:30Z">
              <cr:user userId="S::marit.preuter@ri.se::1039a24c-fe13-4947-8d2b-0396601bcab3" userProvider="AD" userName="Marit Preuter"/>
            </cr:reactionInfo>
          </cr:reaction>
        </cr:reactions>
      </w16:ext>
    </w16cex:extLst>
  </w16cex:commentExtensible>
  <w16cex:commentExtensible w16cex:durableId="022312DB" w16cex:dateUtc="2025-03-12T07:09:00Z"/>
  <w16cex:commentExtensible w16cex:durableId="15D8F7F9" w16cex:dateUtc="2024-11-22T15:54:00Z"/>
  <w16cex:commentExtensible w16cex:durableId="2B754862" w16cex:dateUtc="2025-03-07T09:26:00Z">
    <w16cex:extLst>
      <w16:ext w16:uri="{CE6994B0-6A32-4C9F-8C6B-6E91EDA988CE}">
        <cr:reactions xmlns:cr="http://schemas.microsoft.com/office/comments/2020/reactions">
          <cr:reaction reactionType="1">
            <cr:reactionInfo dateUtc="2025-03-10T06:42:01Z">
              <cr:user userId="S::marit.preuter@ri.se::1039a24c-fe13-4947-8d2b-0396601bcab3" userProvider="AD" userName="Marit Preuter"/>
            </cr:reactionInfo>
          </cr:reaction>
        </cr:reactions>
      </w16:ext>
    </w16cex:extLst>
  </w16cex:commentExtensible>
  <w16cex:commentExtensible w16cex:durableId="2B75490D" w16cex:dateUtc="2025-03-07T09:29:00Z">
    <w16cex:extLst>
      <w16:ext w16:uri="{CE6994B0-6A32-4C9F-8C6B-6E91EDA988CE}">
        <cr:reactions xmlns:cr="http://schemas.microsoft.com/office/comments/2020/reactions">
          <cr:reaction reactionType="1">
            <cr:reactionInfo dateUtc="2025-03-10T06:44:35Z">
              <cr:user userId="S::marit.preuter@ri.se::1039a24c-fe13-4947-8d2b-0396601bcab3" userProvider="AD" userName="Marit Preuter"/>
            </cr:reactionInfo>
          </cr:reaction>
        </cr:reactions>
      </w16:ext>
    </w16cex:extLst>
  </w16cex:commentExtensible>
  <w16cex:commentExtensible w16cex:durableId="1D85329E" w16cex:dateUtc="2025-03-10T09:14:00Z"/>
  <w16cex:commentExtensible w16cex:durableId="2C87D10B" w16cex:dateUtc="2024-11-22T15:58:00Z"/>
  <w16cex:commentExtensible w16cex:durableId="6B54D168" w16cex:dateUtc="2024-11-22T15:57:00Z"/>
  <w16cex:commentExtensible w16cex:durableId="65208896" w16cex:dateUtc="2024-11-22T15:53:00Z"/>
  <w16cex:commentExtensible w16cex:durableId="756AE567" w16cex:dateUtc="2024-11-22T15:53:00Z"/>
  <w16cex:commentExtensible w16cex:durableId="0549BD38" w16cex:dateUtc="2024-11-22T15:53:00Z"/>
  <w16cex:commentExtensible w16cex:durableId="3134FF65" w16cex:dateUtc="2024-11-22T15:58:00Z"/>
  <w16cex:commentExtensible w16cex:durableId="7A3D77FB" w16cex:dateUtc="2024-11-22T15:54:00Z"/>
  <w16cex:commentExtensible w16cex:durableId="025137F0" w16cex:dateUtc="2024-11-22T15:57:00Z"/>
  <w16cex:commentExtensible w16cex:durableId="44AE26B3" w16cex:dateUtc="2024-11-22T15:57:00Z"/>
  <w16cex:commentExtensible w16cex:durableId="2B754A2C" w16cex:dateUtc="2025-03-07T09:34:00Z"/>
  <w16cex:commentExtensible w16cex:durableId="2B759577" w16cex:dateUtc="2025-03-07T14:55:00Z"/>
  <w16cex:commentExtensible w16cex:durableId="2B7595B2" w16cex:dateUtc="2025-03-07T14:56:00Z"/>
  <w16cex:commentExtensible w16cex:durableId="2B7595DE" w16cex:dateUtc="2025-03-07T14:57:00Z"/>
  <w16cex:commentExtensible w16cex:durableId="2B759659" w16cex:dateUtc="2025-03-07T14:59:00Z">
    <w16cex:extLst>
      <w16:ext w16:uri="{CE6994B0-6A32-4C9F-8C6B-6E91EDA988CE}">
        <cr:reactions xmlns:cr="http://schemas.microsoft.com/office/comments/2020/reactions">
          <cr:reaction reactionType="1">
            <cr:reactionInfo dateUtc="2025-03-10T06:46:11Z">
              <cr:user userId="S::marit.preuter@ri.se::1039a24c-fe13-4947-8d2b-0396601bcab3" userProvider="AD" userName="Marit Preut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A92945" w16cid:durableId="3B225D5E"/>
  <w16cid:commentId w16cid:paraId="68960078" w16cid:durableId="1EA07A62"/>
  <w16cid:commentId w16cid:paraId="6C34DC53" w16cid:durableId="2B755B72"/>
  <w16cid:commentId w16cid:paraId="499AF1F5" w16cid:durableId="022312DB"/>
  <w16cid:commentId w16cid:paraId="4B30EE83" w16cid:durableId="15D8F7F9"/>
  <w16cid:commentId w16cid:paraId="45A3E8F9" w16cid:durableId="2B754862"/>
  <w16cid:commentId w16cid:paraId="649ACFDC" w16cid:durableId="2B75490D"/>
  <w16cid:commentId w16cid:paraId="6CA33B78" w16cid:durableId="1D85329E"/>
  <w16cid:commentId w16cid:paraId="514550B2" w16cid:durableId="2C87D10B"/>
  <w16cid:commentId w16cid:paraId="50234750" w16cid:durableId="6B54D168"/>
  <w16cid:commentId w16cid:paraId="176D4F88" w16cid:durableId="65208896"/>
  <w16cid:commentId w16cid:paraId="0090D652" w16cid:durableId="756AE567"/>
  <w16cid:commentId w16cid:paraId="0ED5E7D4" w16cid:durableId="0549BD38"/>
  <w16cid:commentId w16cid:paraId="6E57772B" w16cid:durableId="3134FF65"/>
  <w16cid:commentId w16cid:paraId="3C45AD42" w16cid:durableId="7A3D77FB"/>
  <w16cid:commentId w16cid:paraId="7BC4271C" w16cid:durableId="025137F0"/>
  <w16cid:commentId w16cid:paraId="0F515E54" w16cid:durableId="44AE26B3"/>
  <w16cid:commentId w16cid:paraId="30FCCF4C" w16cid:durableId="2B754A2C"/>
  <w16cid:commentId w16cid:paraId="2DF68078" w16cid:durableId="2B759577"/>
  <w16cid:commentId w16cid:paraId="2C5DD886" w16cid:durableId="2B7595B2"/>
  <w16cid:commentId w16cid:paraId="363E1724" w16cid:durableId="2B7595DE"/>
  <w16cid:commentId w16cid:paraId="0D712596" w16cid:durableId="2B759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de Pro Bold">
    <w:panose1 w:val="00000500000000000000"/>
    <w:charset w:val="00"/>
    <w:family w:val="auto"/>
    <w:pitch w:val="variable"/>
    <w:sig w:usb0="00000287" w:usb1="000000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465D2"/>
    <w:multiLevelType w:val="multilevel"/>
    <w:tmpl w:val="07FEF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203B3"/>
    <w:multiLevelType w:val="hybridMultilevel"/>
    <w:tmpl w:val="4B265FE6"/>
    <w:lvl w:ilvl="0" w:tplc="575837B4">
      <w:numFmt w:val="bullet"/>
      <w:lvlText w:val="-"/>
      <w:lvlJc w:val="left"/>
      <w:pPr>
        <w:ind w:left="720" w:hanging="360"/>
      </w:pPr>
      <w:rPr>
        <w:rFonts w:ascii="Lato" w:eastAsiaTheme="minorHAnsi" w:hAnsi="Lato"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02D3C2B"/>
    <w:multiLevelType w:val="multilevel"/>
    <w:tmpl w:val="F7FC0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11885"/>
    <w:multiLevelType w:val="hybridMultilevel"/>
    <w:tmpl w:val="06FE79BA"/>
    <w:lvl w:ilvl="0" w:tplc="42E8135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EC76BE9"/>
    <w:multiLevelType w:val="hybridMultilevel"/>
    <w:tmpl w:val="FE9AE7EC"/>
    <w:lvl w:ilvl="0" w:tplc="26A608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32B6BAE"/>
    <w:multiLevelType w:val="hybridMultilevel"/>
    <w:tmpl w:val="173A7B62"/>
    <w:lvl w:ilvl="0" w:tplc="575837B4">
      <w:numFmt w:val="bullet"/>
      <w:lvlText w:val="-"/>
      <w:lvlJc w:val="left"/>
      <w:pPr>
        <w:ind w:left="720" w:hanging="360"/>
      </w:pPr>
      <w:rPr>
        <w:rFonts w:ascii="Lato" w:eastAsiaTheme="minorHAnsi" w:hAnsi="Lato"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A6F47E9"/>
    <w:multiLevelType w:val="multilevel"/>
    <w:tmpl w:val="0706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264969">
    <w:abstractNumId w:val="0"/>
  </w:num>
  <w:num w:numId="2" w16cid:durableId="976301550">
    <w:abstractNumId w:val="6"/>
  </w:num>
  <w:num w:numId="3" w16cid:durableId="542325292">
    <w:abstractNumId w:val="2"/>
  </w:num>
  <w:num w:numId="4" w16cid:durableId="295188821">
    <w:abstractNumId w:val="1"/>
  </w:num>
  <w:num w:numId="5" w16cid:durableId="202449435">
    <w:abstractNumId w:val="3"/>
  </w:num>
  <w:num w:numId="6" w16cid:durableId="1262377109">
    <w:abstractNumId w:val="4"/>
  </w:num>
  <w:num w:numId="7" w16cid:durableId="8472596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t Preuter">
    <w15:presenceInfo w15:providerId="AD" w15:userId="S::marit.preuter@ri.se::1039a24c-fe13-4947-8d2b-0396601bcab3"/>
  </w15:person>
  <w15:person w15:author="Carl Odhnoff">
    <w15:presenceInfo w15:providerId="AD" w15:userId="S::carl.odhnoff@socialcentrum.goteborg.se::d7e57749-5547-4afb-b45c-8b3f999d14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B6"/>
    <w:rsid w:val="00032DC3"/>
    <w:rsid w:val="000469BA"/>
    <w:rsid w:val="00047467"/>
    <w:rsid w:val="000649F7"/>
    <w:rsid w:val="000C2461"/>
    <w:rsid w:val="000D71CB"/>
    <w:rsid w:val="000E437E"/>
    <w:rsid w:val="000E5882"/>
    <w:rsid w:val="0010115C"/>
    <w:rsid w:val="001124B6"/>
    <w:rsid w:val="00121A29"/>
    <w:rsid w:val="00126455"/>
    <w:rsid w:val="001274D9"/>
    <w:rsid w:val="001352CF"/>
    <w:rsid w:val="00136719"/>
    <w:rsid w:val="00141B89"/>
    <w:rsid w:val="00147FD8"/>
    <w:rsid w:val="001516C4"/>
    <w:rsid w:val="00152A21"/>
    <w:rsid w:val="001715C8"/>
    <w:rsid w:val="001760F4"/>
    <w:rsid w:val="001901BE"/>
    <w:rsid w:val="001925CB"/>
    <w:rsid w:val="001978D9"/>
    <w:rsid w:val="001A3487"/>
    <w:rsid w:val="001D34C4"/>
    <w:rsid w:val="001E66F3"/>
    <w:rsid w:val="001F6387"/>
    <w:rsid w:val="002119C5"/>
    <w:rsid w:val="002360EA"/>
    <w:rsid w:val="0023723C"/>
    <w:rsid w:val="00262C34"/>
    <w:rsid w:val="00273F8A"/>
    <w:rsid w:val="002771D9"/>
    <w:rsid w:val="002933B8"/>
    <w:rsid w:val="00294EEB"/>
    <w:rsid w:val="002B1D44"/>
    <w:rsid w:val="002B745A"/>
    <w:rsid w:val="002C01EA"/>
    <w:rsid w:val="002D00E8"/>
    <w:rsid w:val="002D0961"/>
    <w:rsid w:val="002D7815"/>
    <w:rsid w:val="002E669B"/>
    <w:rsid w:val="002F1D88"/>
    <w:rsid w:val="002F7159"/>
    <w:rsid w:val="003002E8"/>
    <w:rsid w:val="00323F27"/>
    <w:rsid w:val="003261E7"/>
    <w:rsid w:val="0033496C"/>
    <w:rsid w:val="00336BA2"/>
    <w:rsid w:val="00377F9B"/>
    <w:rsid w:val="0039651A"/>
    <w:rsid w:val="003A1864"/>
    <w:rsid w:val="003A5D6E"/>
    <w:rsid w:val="003A7032"/>
    <w:rsid w:val="003B438E"/>
    <w:rsid w:val="003C1CAD"/>
    <w:rsid w:val="003E48DE"/>
    <w:rsid w:val="003F7D52"/>
    <w:rsid w:val="00401C48"/>
    <w:rsid w:val="00407872"/>
    <w:rsid w:val="00410D55"/>
    <w:rsid w:val="004202E7"/>
    <w:rsid w:val="00420B12"/>
    <w:rsid w:val="00426908"/>
    <w:rsid w:val="004402B4"/>
    <w:rsid w:val="004537E4"/>
    <w:rsid w:val="00457104"/>
    <w:rsid w:val="004632D2"/>
    <w:rsid w:val="00473910"/>
    <w:rsid w:val="00485EA6"/>
    <w:rsid w:val="0048751A"/>
    <w:rsid w:val="00490562"/>
    <w:rsid w:val="0049143F"/>
    <w:rsid w:val="00504036"/>
    <w:rsid w:val="00531916"/>
    <w:rsid w:val="00542E0E"/>
    <w:rsid w:val="00543494"/>
    <w:rsid w:val="00587548"/>
    <w:rsid w:val="005B45EE"/>
    <w:rsid w:val="005B55DA"/>
    <w:rsid w:val="005C29D6"/>
    <w:rsid w:val="005D4EEC"/>
    <w:rsid w:val="005F3D99"/>
    <w:rsid w:val="0060034B"/>
    <w:rsid w:val="00602DE1"/>
    <w:rsid w:val="006066F0"/>
    <w:rsid w:val="00617245"/>
    <w:rsid w:val="0062655C"/>
    <w:rsid w:val="006277C1"/>
    <w:rsid w:val="006359D6"/>
    <w:rsid w:val="0063760F"/>
    <w:rsid w:val="0065610C"/>
    <w:rsid w:val="00673A3F"/>
    <w:rsid w:val="00696889"/>
    <w:rsid w:val="006A58A8"/>
    <w:rsid w:val="006B169B"/>
    <w:rsid w:val="006C66DA"/>
    <w:rsid w:val="006D7007"/>
    <w:rsid w:val="006F41FB"/>
    <w:rsid w:val="0070027A"/>
    <w:rsid w:val="007020CD"/>
    <w:rsid w:val="00705929"/>
    <w:rsid w:val="007254B4"/>
    <w:rsid w:val="00726A03"/>
    <w:rsid w:val="00734708"/>
    <w:rsid w:val="0074206C"/>
    <w:rsid w:val="007727D6"/>
    <w:rsid w:val="00796F97"/>
    <w:rsid w:val="007B1F20"/>
    <w:rsid w:val="007C1C85"/>
    <w:rsid w:val="007C651B"/>
    <w:rsid w:val="007D2A1E"/>
    <w:rsid w:val="007D7B16"/>
    <w:rsid w:val="007E28D4"/>
    <w:rsid w:val="00803985"/>
    <w:rsid w:val="00805FBE"/>
    <w:rsid w:val="00806E9D"/>
    <w:rsid w:val="00810DF8"/>
    <w:rsid w:val="00833C7E"/>
    <w:rsid w:val="00857290"/>
    <w:rsid w:val="008701D7"/>
    <w:rsid w:val="0087795F"/>
    <w:rsid w:val="009052C5"/>
    <w:rsid w:val="00905A9D"/>
    <w:rsid w:val="009228ED"/>
    <w:rsid w:val="009564D8"/>
    <w:rsid w:val="00961642"/>
    <w:rsid w:val="00974E83"/>
    <w:rsid w:val="00985DB1"/>
    <w:rsid w:val="009A38B8"/>
    <w:rsid w:val="009B7A55"/>
    <w:rsid w:val="009C7D41"/>
    <w:rsid w:val="009D1993"/>
    <w:rsid w:val="009D34AF"/>
    <w:rsid w:val="009D7816"/>
    <w:rsid w:val="00A01D72"/>
    <w:rsid w:val="00A05093"/>
    <w:rsid w:val="00A2578A"/>
    <w:rsid w:val="00A405BE"/>
    <w:rsid w:val="00A54EE8"/>
    <w:rsid w:val="00A93CCB"/>
    <w:rsid w:val="00AA30AB"/>
    <w:rsid w:val="00AB10FE"/>
    <w:rsid w:val="00AD64EA"/>
    <w:rsid w:val="00AD7602"/>
    <w:rsid w:val="00AE4619"/>
    <w:rsid w:val="00AF6313"/>
    <w:rsid w:val="00B455AF"/>
    <w:rsid w:val="00B50B22"/>
    <w:rsid w:val="00B73F96"/>
    <w:rsid w:val="00B87EA8"/>
    <w:rsid w:val="00B94A6E"/>
    <w:rsid w:val="00BB3946"/>
    <w:rsid w:val="00BC321F"/>
    <w:rsid w:val="00BF008B"/>
    <w:rsid w:val="00C10D07"/>
    <w:rsid w:val="00C33259"/>
    <w:rsid w:val="00C52E77"/>
    <w:rsid w:val="00C73094"/>
    <w:rsid w:val="00C739FA"/>
    <w:rsid w:val="00C774CE"/>
    <w:rsid w:val="00C904E8"/>
    <w:rsid w:val="00C90948"/>
    <w:rsid w:val="00C9543E"/>
    <w:rsid w:val="00C97AAA"/>
    <w:rsid w:val="00CB50CC"/>
    <w:rsid w:val="00CD158E"/>
    <w:rsid w:val="00CD6D71"/>
    <w:rsid w:val="00CE34EF"/>
    <w:rsid w:val="00CE38F9"/>
    <w:rsid w:val="00CF066D"/>
    <w:rsid w:val="00CF2972"/>
    <w:rsid w:val="00D01B0B"/>
    <w:rsid w:val="00D145D5"/>
    <w:rsid w:val="00D15422"/>
    <w:rsid w:val="00D16BB0"/>
    <w:rsid w:val="00D61A8E"/>
    <w:rsid w:val="00D72B67"/>
    <w:rsid w:val="00DC25F2"/>
    <w:rsid w:val="00DC772E"/>
    <w:rsid w:val="00DD0817"/>
    <w:rsid w:val="00DD1EBE"/>
    <w:rsid w:val="00DE230A"/>
    <w:rsid w:val="00DE4EEC"/>
    <w:rsid w:val="00DF4601"/>
    <w:rsid w:val="00E00186"/>
    <w:rsid w:val="00E0173C"/>
    <w:rsid w:val="00E44D2D"/>
    <w:rsid w:val="00E45633"/>
    <w:rsid w:val="00E537E2"/>
    <w:rsid w:val="00E939AF"/>
    <w:rsid w:val="00E95034"/>
    <w:rsid w:val="00E96DFA"/>
    <w:rsid w:val="00EA2E8A"/>
    <w:rsid w:val="00EA5E1D"/>
    <w:rsid w:val="00EA6D5F"/>
    <w:rsid w:val="00EA7834"/>
    <w:rsid w:val="00EC4272"/>
    <w:rsid w:val="00EF669B"/>
    <w:rsid w:val="00F01963"/>
    <w:rsid w:val="00F030A3"/>
    <w:rsid w:val="00F06DDD"/>
    <w:rsid w:val="00F1199B"/>
    <w:rsid w:val="00F14985"/>
    <w:rsid w:val="00F2006B"/>
    <w:rsid w:val="00F204A5"/>
    <w:rsid w:val="00F243C7"/>
    <w:rsid w:val="00F27BE7"/>
    <w:rsid w:val="00F63B3E"/>
    <w:rsid w:val="00F64F6A"/>
    <w:rsid w:val="00F8570D"/>
    <w:rsid w:val="00F96092"/>
    <w:rsid w:val="00FB2562"/>
    <w:rsid w:val="00FB3891"/>
    <w:rsid w:val="00FB417E"/>
    <w:rsid w:val="00FC5828"/>
    <w:rsid w:val="00FD0555"/>
    <w:rsid w:val="00FD21B2"/>
    <w:rsid w:val="00FD5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ED95C"/>
  <w15:chartTrackingRefBased/>
  <w15:docId w15:val="{409736C9-F71D-483C-A12F-C4EA6A53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4B6"/>
  </w:style>
  <w:style w:type="paragraph" w:styleId="Heading1">
    <w:name w:val="heading 1"/>
    <w:basedOn w:val="Normal"/>
    <w:next w:val="Normal"/>
    <w:link w:val="Heading1Char"/>
    <w:uiPriority w:val="9"/>
    <w:qFormat/>
    <w:rsid w:val="00112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4B6"/>
    <w:rPr>
      <w:rFonts w:eastAsiaTheme="majorEastAsia" w:cstheme="majorBidi"/>
      <w:color w:val="272727" w:themeColor="text1" w:themeTint="D8"/>
    </w:rPr>
  </w:style>
  <w:style w:type="paragraph" w:styleId="Title">
    <w:name w:val="Title"/>
    <w:basedOn w:val="Normal"/>
    <w:next w:val="Normal"/>
    <w:link w:val="TitleChar"/>
    <w:uiPriority w:val="10"/>
    <w:qFormat/>
    <w:rsid w:val="0011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4B6"/>
    <w:pPr>
      <w:spacing w:before="160"/>
      <w:jc w:val="center"/>
    </w:pPr>
    <w:rPr>
      <w:i/>
      <w:iCs/>
      <w:color w:val="404040" w:themeColor="text1" w:themeTint="BF"/>
    </w:rPr>
  </w:style>
  <w:style w:type="character" w:customStyle="1" w:styleId="QuoteChar">
    <w:name w:val="Quote Char"/>
    <w:basedOn w:val="DefaultParagraphFont"/>
    <w:link w:val="Quote"/>
    <w:uiPriority w:val="29"/>
    <w:rsid w:val="001124B6"/>
    <w:rPr>
      <w:i/>
      <w:iCs/>
      <w:color w:val="404040" w:themeColor="text1" w:themeTint="BF"/>
    </w:rPr>
  </w:style>
  <w:style w:type="paragraph" w:styleId="ListParagraph">
    <w:name w:val="List Paragraph"/>
    <w:basedOn w:val="Normal"/>
    <w:uiPriority w:val="34"/>
    <w:qFormat/>
    <w:rsid w:val="001124B6"/>
    <w:pPr>
      <w:ind w:left="720"/>
      <w:contextualSpacing/>
    </w:pPr>
  </w:style>
  <w:style w:type="character" w:styleId="IntenseEmphasis">
    <w:name w:val="Intense Emphasis"/>
    <w:basedOn w:val="DefaultParagraphFont"/>
    <w:uiPriority w:val="21"/>
    <w:qFormat/>
    <w:rsid w:val="001124B6"/>
    <w:rPr>
      <w:i/>
      <w:iCs/>
      <w:color w:val="0F4761" w:themeColor="accent1" w:themeShade="BF"/>
    </w:rPr>
  </w:style>
  <w:style w:type="paragraph" w:styleId="IntenseQuote">
    <w:name w:val="Intense Quote"/>
    <w:basedOn w:val="Normal"/>
    <w:next w:val="Normal"/>
    <w:link w:val="IntenseQuoteChar"/>
    <w:uiPriority w:val="30"/>
    <w:qFormat/>
    <w:rsid w:val="00112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4B6"/>
    <w:rPr>
      <w:i/>
      <w:iCs/>
      <w:color w:val="0F4761" w:themeColor="accent1" w:themeShade="BF"/>
    </w:rPr>
  </w:style>
  <w:style w:type="character" w:styleId="IntenseReference">
    <w:name w:val="Intense Reference"/>
    <w:basedOn w:val="DefaultParagraphFont"/>
    <w:uiPriority w:val="32"/>
    <w:qFormat/>
    <w:rsid w:val="001124B6"/>
    <w:rPr>
      <w:b/>
      <w:bCs/>
      <w:smallCaps/>
      <w:color w:val="0F4761" w:themeColor="accent1" w:themeShade="BF"/>
      <w:spacing w:val="5"/>
    </w:rPr>
  </w:style>
  <w:style w:type="character" w:styleId="CommentReference">
    <w:name w:val="annotation reference"/>
    <w:basedOn w:val="DefaultParagraphFont"/>
    <w:uiPriority w:val="99"/>
    <w:semiHidden/>
    <w:unhideWhenUsed/>
    <w:rsid w:val="001124B6"/>
    <w:rPr>
      <w:sz w:val="16"/>
      <w:szCs w:val="16"/>
    </w:rPr>
  </w:style>
  <w:style w:type="paragraph" w:styleId="CommentText">
    <w:name w:val="annotation text"/>
    <w:basedOn w:val="Normal"/>
    <w:link w:val="CommentTextChar"/>
    <w:uiPriority w:val="99"/>
    <w:unhideWhenUsed/>
    <w:rsid w:val="001124B6"/>
    <w:pPr>
      <w:spacing w:line="240" w:lineRule="auto"/>
    </w:pPr>
    <w:rPr>
      <w:sz w:val="20"/>
      <w:szCs w:val="20"/>
    </w:rPr>
  </w:style>
  <w:style w:type="character" w:customStyle="1" w:styleId="CommentTextChar">
    <w:name w:val="Comment Text Char"/>
    <w:basedOn w:val="DefaultParagraphFont"/>
    <w:link w:val="CommentText"/>
    <w:uiPriority w:val="99"/>
    <w:rsid w:val="001124B6"/>
    <w:rPr>
      <w:sz w:val="20"/>
      <w:szCs w:val="20"/>
    </w:rPr>
  </w:style>
  <w:style w:type="paragraph" w:styleId="CommentSubject">
    <w:name w:val="annotation subject"/>
    <w:basedOn w:val="CommentText"/>
    <w:next w:val="CommentText"/>
    <w:link w:val="CommentSubjectChar"/>
    <w:uiPriority w:val="99"/>
    <w:semiHidden/>
    <w:unhideWhenUsed/>
    <w:rsid w:val="00FC5828"/>
    <w:rPr>
      <w:b/>
      <w:bCs/>
    </w:rPr>
  </w:style>
  <w:style w:type="character" w:customStyle="1" w:styleId="CommentSubjectChar">
    <w:name w:val="Comment Subject Char"/>
    <w:basedOn w:val="CommentTextChar"/>
    <w:link w:val="CommentSubject"/>
    <w:uiPriority w:val="99"/>
    <w:semiHidden/>
    <w:rsid w:val="00FC5828"/>
    <w:rPr>
      <w:b/>
      <w:bCs/>
      <w:sz w:val="20"/>
      <w:szCs w:val="20"/>
    </w:rPr>
  </w:style>
  <w:style w:type="paragraph" w:styleId="Revision">
    <w:name w:val="Revision"/>
    <w:hidden/>
    <w:uiPriority w:val="99"/>
    <w:semiHidden/>
    <w:rsid w:val="00CB50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2296">
      <w:bodyDiv w:val="1"/>
      <w:marLeft w:val="0"/>
      <w:marRight w:val="0"/>
      <w:marTop w:val="0"/>
      <w:marBottom w:val="0"/>
      <w:divBdr>
        <w:top w:val="none" w:sz="0" w:space="0" w:color="auto"/>
        <w:left w:val="none" w:sz="0" w:space="0" w:color="auto"/>
        <w:bottom w:val="none" w:sz="0" w:space="0" w:color="auto"/>
        <w:right w:val="none" w:sz="0" w:space="0" w:color="auto"/>
      </w:divBdr>
    </w:div>
    <w:div w:id="152458267">
      <w:bodyDiv w:val="1"/>
      <w:marLeft w:val="0"/>
      <w:marRight w:val="0"/>
      <w:marTop w:val="0"/>
      <w:marBottom w:val="0"/>
      <w:divBdr>
        <w:top w:val="none" w:sz="0" w:space="0" w:color="auto"/>
        <w:left w:val="none" w:sz="0" w:space="0" w:color="auto"/>
        <w:bottom w:val="none" w:sz="0" w:space="0" w:color="auto"/>
        <w:right w:val="none" w:sz="0" w:space="0" w:color="auto"/>
      </w:divBdr>
    </w:div>
    <w:div w:id="203711857">
      <w:bodyDiv w:val="1"/>
      <w:marLeft w:val="0"/>
      <w:marRight w:val="0"/>
      <w:marTop w:val="0"/>
      <w:marBottom w:val="0"/>
      <w:divBdr>
        <w:top w:val="none" w:sz="0" w:space="0" w:color="auto"/>
        <w:left w:val="none" w:sz="0" w:space="0" w:color="auto"/>
        <w:bottom w:val="none" w:sz="0" w:space="0" w:color="auto"/>
        <w:right w:val="none" w:sz="0" w:space="0" w:color="auto"/>
      </w:divBdr>
    </w:div>
    <w:div w:id="254945500">
      <w:bodyDiv w:val="1"/>
      <w:marLeft w:val="0"/>
      <w:marRight w:val="0"/>
      <w:marTop w:val="0"/>
      <w:marBottom w:val="0"/>
      <w:divBdr>
        <w:top w:val="none" w:sz="0" w:space="0" w:color="auto"/>
        <w:left w:val="none" w:sz="0" w:space="0" w:color="auto"/>
        <w:bottom w:val="none" w:sz="0" w:space="0" w:color="auto"/>
        <w:right w:val="none" w:sz="0" w:space="0" w:color="auto"/>
      </w:divBdr>
    </w:div>
    <w:div w:id="285939575">
      <w:bodyDiv w:val="1"/>
      <w:marLeft w:val="0"/>
      <w:marRight w:val="0"/>
      <w:marTop w:val="0"/>
      <w:marBottom w:val="0"/>
      <w:divBdr>
        <w:top w:val="none" w:sz="0" w:space="0" w:color="auto"/>
        <w:left w:val="none" w:sz="0" w:space="0" w:color="auto"/>
        <w:bottom w:val="none" w:sz="0" w:space="0" w:color="auto"/>
        <w:right w:val="none" w:sz="0" w:space="0" w:color="auto"/>
      </w:divBdr>
    </w:div>
    <w:div w:id="722484738">
      <w:bodyDiv w:val="1"/>
      <w:marLeft w:val="0"/>
      <w:marRight w:val="0"/>
      <w:marTop w:val="0"/>
      <w:marBottom w:val="0"/>
      <w:divBdr>
        <w:top w:val="none" w:sz="0" w:space="0" w:color="auto"/>
        <w:left w:val="none" w:sz="0" w:space="0" w:color="auto"/>
        <w:bottom w:val="none" w:sz="0" w:space="0" w:color="auto"/>
        <w:right w:val="none" w:sz="0" w:space="0" w:color="auto"/>
      </w:divBdr>
    </w:div>
    <w:div w:id="868831629">
      <w:bodyDiv w:val="1"/>
      <w:marLeft w:val="0"/>
      <w:marRight w:val="0"/>
      <w:marTop w:val="0"/>
      <w:marBottom w:val="0"/>
      <w:divBdr>
        <w:top w:val="none" w:sz="0" w:space="0" w:color="auto"/>
        <w:left w:val="none" w:sz="0" w:space="0" w:color="auto"/>
        <w:bottom w:val="none" w:sz="0" w:space="0" w:color="auto"/>
        <w:right w:val="none" w:sz="0" w:space="0" w:color="auto"/>
      </w:divBdr>
    </w:div>
    <w:div w:id="928586975">
      <w:bodyDiv w:val="1"/>
      <w:marLeft w:val="0"/>
      <w:marRight w:val="0"/>
      <w:marTop w:val="0"/>
      <w:marBottom w:val="0"/>
      <w:divBdr>
        <w:top w:val="none" w:sz="0" w:space="0" w:color="auto"/>
        <w:left w:val="none" w:sz="0" w:space="0" w:color="auto"/>
        <w:bottom w:val="none" w:sz="0" w:space="0" w:color="auto"/>
        <w:right w:val="none" w:sz="0" w:space="0" w:color="auto"/>
      </w:divBdr>
    </w:div>
    <w:div w:id="949823282">
      <w:bodyDiv w:val="1"/>
      <w:marLeft w:val="0"/>
      <w:marRight w:val="0"/>
      <w:marTop w:val="0"/>
      <w:marBottom w:val="0"/>
      <w:divBdr>
        <w:top w:val="none" w:sz="0" w:space="0" w:color="auto"/>
        <w:left w:val="none" w:sz="0" w:space="0" w:color="auto"/>
        <w:bottom w:val="none" w:sz="0" w:space="0" w:color="auto"/>
        <w:right w:val="none" w:sz="0" w:space="0" w:color="auto"/>
      </w:divBdr>
    </w:div>
    <w:div w:id="973176583">
      <w:bodyDiv w:val="1"/>
      <w:marLeft w:val="0"/>
      <w:marRight w:val="0"/>
      <w:marTop w:val="0"/>
      <w:marBottom w:val="0"/>
      <w:divBdr>
        <w:top w:val="none" w:sz="0" w:space="0" w:color="auto"/>
        <w:left w:val="none" w:sz="0" w:space="0" w:color="auto"/>
        <w:bottom w:val="none" w:sz="0" w:space="0" w:color="auto"/>
        <w:right w:val="none" w:sz="0" w:space="0" w:color="auto"/>
      </w:divBdr>
    </w:div>
    <w:div w:id="1027219535">
      <w:bodyDiv w:val="1"/>
      <w:marLeft w:val="0"/>
      <w:marRight w:val="0"/>
      <w:marTop w:val="0"/>
      <w:marBottom w:val="0"/>
      <w:divBdr>
        <w:top w:val="none" w:sz="0" w:space="0" w:color="auto"/>
        <w:left w:val="none" w:sz="0" w:space="0" w:color="auto"/>
        <w:bottom w:val="none" w:sz="0" w:space="0" w:color="auto"/>
        <w:right w:val="none" w:sz="0" w:space="0" w:color="auto"/>
      </w:divBdr>
    </w:div>
    <w:div w:id="1043477128">
      <w:bodyDiv w:val="1"/>
      <w:marLeft w:val="0"/>
      <w:marRight w:val="0"/>
      <w:marTop w:val="0"/>
      <w:marBottom w:val="0"/>
      <w:divBdr>
        <w:top w:val="none" w:sz="0" w:space="0" w:color="auto"/>
        <w:left w:val="none" w:sz="0" w:space="0" w:color="auto"/>
        <w:bottom w:val="none" w:sz="0" w:space="0" w:color="auto"/>
        <w:right w:val="none" w:sz="0" w:space="0" w:color="auto"/>
      </w:divBdr>
    </w:div>
    <w:div w:id="1099986310">
      <w:bodyDiv w:val="1"/>
      <w:marLeft w:val="0"/>
      <w:marRight w:val="0"/>
      <w:marTop w:val="0"/>
      <w:marBottom w:val="0"/>
      <w:divBdr>
        <w:top w:val="none" w:sz="0" w:space="0" w:color="auto"/>
        <w:left w:val="none" w:sz="0" w:space="0" w:color="auto"/>
        <w:bottom w:val="none" w:sz="0" w:space="0" w:color="auto"/>
        <w:right w:val="none" w:sz="0" w:space="0" w:color="auto"/>
      </w:divBdr>
    </w:div>
    <w:div w:id="1156607589">
      <w:bodyDiv w:val="1"/>
      <w:marLeft w:val="0"/>
      <w:marRight w:val="0"/>
      <w:marTop w:val="0"/>
      <w:marBottom w:val="0"/>
      <w:divBdr>
        <w:top w:val="none" w:sz="0" w:space="0" w:color="auto"/>
        <w:left w:val="none" w:sz="0" w:space="0" w:color="auto"/>
        <w:bottom w:val="none" w:sz="0" w:space="0" w:color="auto"/>
        <w:right w:val="none" w:sz="0" w:space="0" w:color="auto"/>
      </w:divBdr>
    </w:div>
    <w:div w:id="1234655127">
      <w:bodyDiv w:val="1"/>
      <w:marLeft w:val="0"/>
      <w:marRight w:val="0"/>
      <w:marTop w:val="0"/>
      <w:marBottom w:val="0"/>
      <w:divBdr>
        <w:top w:val="none" w:sz="0" w:space="0" w:color="auto"/>
        <w:left w:val="none" w:sz="0" w:space="0" w:color="auto"/>
        <w:bottom w:val="none" w:sz="0" w:space="0" w:color="auto"/>
        <w:right w:val="none" w:sz="0" w:space="0" w:color="auto"/>
      </w:divBdr>
    </w:div>
    <w:div w:id="1279993071">
      <w:bodyDiv w:val="1"/>
      <w:marLeft w:val="0"/>
      <w:marRight w:val="0"/>
      <w:marTop w:val="0"/>
      <w:marBottom w:val="0"/>
      <w:divBdr>
        <w:top w:val="none" w:sz="0" w:space="0" w:color="auto"/>
        <w:left w:val="none" w:sz="0" w:space="0" w:color="auto"/>
        <w:bottom w:val="none" w:sz="0" w:space="0" w:color="auto"/>
        <w:right w:val="none" w:sz="0" w:space="0" w:color="auto"/>
      </w:divBdr>
    </w:div>
    <w:div w:id="1284726029">
      <w:bodyDiv w:val="1"/>
      <w:marLeft w:val="0"/>
      <w:marRight w:val="0"/>
      <w:marTop w:val="0"/>
      <w:marBottom w:val="0"/>
      <w:divBdr>
        <w:top w:val="none" w:sz="0" w:space="0" w:color="auto"/>
        <w:left w:val="none" w:sz="0" w:space="0" w:color="auto"/>
        <w:bottom w:val="none" w:sz="0" w:space="0" w:color="auto"/>
        <w:right w:val="none" w:sz="0" w:space="0" w:color="auto"/>
      </w:divBdr>
    </w:div>
    <w:div w:id="1391074002">
      <w:bodyDiv w:val="1"/>
      <w:marLeft w:val="0"/>
      <w:marRight w:val="0"/>
      <w:marTop w:val="0"/>
      <w:marBottom w:val="0"/>
      <w:divBdr>
        <w:top w:val="none" w:sz="0" w:space="0" w:color="auto"/>
        <w:left w:val="none" w:sz="0" w:space="0" w:color="auto"/>
        <w:bottom w:val="none" w:sz="0" w:space="0" w:color="auto"/>
        <w:right w:val="none" w:sz="0" w:space="0" w:color="auto"/>
      </w:divBdr>
    </w:div>
    <w:div w:id="1441223294">
      <w:bodyDiv w:val="1"/>
      <w:marLeft w:val="0"/>
      <w:marRight w:val="0"/>
      <w:marTop w:val="0"/>
      <w:marBottom w:val="0"/>
      <w:divBdr>
        <w:top w:val="none" w:sz="0" w:space="0" w:color="auto"/>
        <w:left w:val="none" w:sz="0" w:space="0" w:color="auto"/>
        <w:bottom w:val="none" w:sz="0" w:space="0" w:color="auto"/>
        <w:right w:val="none" w:sz="0" w:space="0" w:color="auto"/>
      </w:divBdr>
    </w:div>
    <w:div w:id="1466005322">
      <w:bodyDiv w:val="1"/>
      <w:marLeft w:val="0"/>
      <w:marRight w:val="0"/>
      <w:marTop w:val="0"/>
      <w:marBottom w:val="0"/>
      <w:divBdr>
        <w:top w:val="none" w:sz="0" w:space="0" w:color="auto"/>
        <w:left w:val="none" w:sz="0" w:space="0" w:color="auto"/>
        <w:bottom w:val="none" w:sz="0" w:space="0" w:color="auto"/>
        <w:right w:val="none" w:sz="0" w:space="0" w:color="auto"/>
      </w:divBdr>
      <w:divsChild>
        <w:div w:id="2051686944">
          <w:marLeft w:val="0"/>
          <w:marRight w:val="0"/>
          <w:marTop w:val="0"/>
          <w:marBottom w:val="0"/>
          <w:divBdr>
            <w:top w:val="none" w:sz="0" w:space="0" w:color="auto"/>
            <w:left w:val="none" w:sz="0" w:space="0" w:color="auto"/>
            <w:bottom w:val="none" w:sz="0" w:space="0" w:color="auto"/>
            <w:right w:val="none" w:sz="0" w:space="0" w:color="auto"/>
          </w:divBdr>
          <w:divsChild>
            <w:div w:id="1030030703">
              <w:marLeft w:val="0"/>
              <w:marRight w:val="0"/>
              <w:marTop w:val="0"/>
              <w:marBottom w:val="0"/>
              <w:divBdr>
                <w:top w:val="none" w:sz="0" w:space="0" w:color="auto"/>
                <w:left w:val="none" w:sz="0" w:space="0" w:color="auto"/>
                <w:bottom w:val="none" w:sz="0" w:space="0" w:color="auto"/>
                <w:right w:val="none" w:sz="0" w:space="0" w:color="auto"/>
              </w:divBdr>
              <w:divsChild>
                <w:div w:id="1484590486">
                  <w:marLeft w:val="0"/>
                  <w:marRight w:val="0"/>
                  <w:marTop w:val="0"/>
                  <w:marBottom w:val="0"/>
                  <w:divBdr>
                    <w:top w:val="none" w:sz="0" w:space="0" w:color="auto"/>
                    <w:left w:val="none" w:sz="0" w:space="0" w:color="auto"/>
                    <w:bottom w:val="none" w:sz="0" w:space="0" w:color="auto"/>
                    <w:right w:val="none" w:sz="0" w:space="0" w:color="auto"/>
                  </w:divBdr>
                  <w:divsChild>
                    <w:div w:id="1074350341">
                      <w:marLeft w:val="0"/>
                      <w:marRight w:val="0"/>
                      <w:marTop w:val="0"/>
                      <w:marBottom w:val="0"/>
                      <w:divBdr>
                        <w:top w:val="none" w:sz="0" w:space="0" w:color="auto"/>
                        <w:left w:val="none" w:sz="0" w:space="0" w:color="auto"/>
                        <w:bottom w:val="none" w:sz="0" w:space="0" w:color="auto"/>
                        <w:right w:val="none" w:sz="0" w:space="0" w:color="auto"/>
                      </w:divBdr>
                      <w:divsChild>
                        <w:div w:id="526717975">
                          <w:marLeft w:val="0"/>
                          <w:marRight w:val="0"/>
                          <w:marTop w:val="0"/>
                          <w:marBottom w:val="0"/>
                          <w:divBdr>
                            <w:top w:val="none" w:sz="0" w:space="0" w:color="auto"/>
                            <w:left w:val="none" w:sz="0" w:space="0" w:color="auto"/>
                            <w:bottom w:val="none" w:sz="0" w:space="0" w:color="auto"/>
                            <w:right w:val="none" w:sz="0" w:space="0" w:color="auto"/>
                          </w:divBdr>
                          <w:divsChild>
                            <w:div w:id="1242329924">
                              <w:marLeft w:val="0"/>
                              <w:marRight w:val="0"/>
                              <w:marTop w:val="0"/>
                              <w:marBottom w:val="0"/>
                              <w:divBdr>
                                <w:top w:val="none" w:sz="0" w:space="0" w:color="auto"/>
                                <w:left w:val="none" w:sz="0" w:space="0" w:color="auto"/>
                                <w:bottom w:val="none" w:sz="0" w:space="0" w:color="auto"/>
                                <w:right w:val="none" w:sz="0" w:space="0" w:color="auto"/>
                              </w:divBdr>
                              <w:divsChild>
                                <w:div w:id="2008971187">
                                  <w:marLeft w:val="0"/>
                                  <w:marRight w:val="0"/>
                                  <w:marTop w:val="0"/>
                                  <w:marBottom w:val="0"/>
                                  <w:divBdr>
                                    <w:top w:val="none" w:sz="0" w:space="0" w:color="auto"/>
                                    <w:left w:val="none" w:sz="0" w:space="0" w:color="auto"/>
                                    <w:bottom w:val="none" w:sz="0" w:space="0" w:color="auto"/>
                                    <w:right w:val="none" w:sz="0" w:space="0" w:color="auto"/>
                                  </w:divBdr>
                                  <w:divsChild>
                                    <w:div w:id="22948426">
                                      <w:marLeft w:val="0"/>
                                      <w:marRight w:val="0"/>
                                      <w:marTop w:val="0"/>
                                      <w:marBottom w:val="0"/>
                                      <w:divBdr>
                                        <w:top w:val="none" w:sz="0" w:space="0" w:color="auto"/>
                                        <w:left w:val="none" w:sz="0" w:space="0" w:color="auto"/>
                                        <w:bottom w:val="none" w:sz="0" w:space="0" w:color="auto"/>
                                        <w:right w:val="none" w:sz="0" w:space="0" w:color="auto"/>
                                      </w:divBdr>
                                      <w:divsChild>
                                        <w:div w:id="932127396">
                                          <w:marLeft w:val="0"/>
                                          <w:marRight w:val="0"/>
                                          <w:marTop w:val="0"/>
                                          <w:marBottom w:val="0"/>
                                          <w:divBdr>
                                            <w:top w:val="none" w:sz="0" w:space="0" w:color="auto"/>
                                            <w:left w:val="none" w:sz="0" w:space="0" w:color="auto"/>
                                            <w:bottom w:val="none" w:sz="0" w:space="0" w:color="auto"/>
                                            <w:right w:val="none" w:sz="0" w:space="0" w:color="auto"/>
                                          </w:divBdr>
                                          <w:divsChild>
                                            <w:div w:id="571550231">
                                              <w:marLeft w:val="0"/>
                                              <w:marRight w:val="0"/>
                                              <w:marTop w:val="0"/>
                                              <w:marBottom w:val="0"/>
                                              <w:divBdr>
                                                <w:top w:val="none" w:sz="0" w:space="0" w:color="auto"/>
                                                <w:left w:val="none" w:sz="0" w:space="0" w:color="auto"/>
                                                <w:bottom w:val="none" w:sz="0" w:space="0" w:color="auto"/>
                                                <w:right w:val="none" w:sz="0" w:space="0" w:color="auto"/>
                                              </w:divBdr>
                                              <w:divsChild>
                                                <w:div w:id="1500849572">
                                                  <w:marLeft w:val="0"/>
                                                  <w:marRight w:val="0"/>
                                                  <w:marTop w:val="0"/>
                                                  <w:marBottom w:val="0"/>
                                                  <w:divBdr>
                                                    <w:top w:val="none" w:sz="0" w:space="0" w:color="auto"/>
                                                    <w:left w:val="none" w:sz="0" w:space="0" w:color="auto"/>
                                                    <w:bottom w:val="none" w:sz="0" w:space="0" w:color="auto"/>
                                                    <w:right w:val="none" w:sz="0" w:space="0" w:color="auto"/>
                                                  </w:divBdr>
                                                  <w:divsChild>
                                                    <w:div w:id="940650548">
                                                      <w:marLeft w:val="0"/>
                                                      <w:marRight w:val="0"/>
                                                      <w:marTop w:val="0"/>
                                                      <w:marBottom w:val="0"/>
                                                      <w:divBdr>
                                                        <w:top w:val="none" w:sz="0" w:space="0" w:color="auto"/>
                                                        <w:left w:val="none" w:sz="0" w:space="0" w:color="auto"/>
                                                        <w:bottom w:val="none" w:sz="0" w:space="0" w:color="auto"/>
                                                        <w:right w:val="none" w:sz="0" w:space="0" w:color="auto"/>
                                                      </w:divBdr>
                                                      <w:divsChild>
                                                        <w:div w:id="820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2579">
                                              <w:marLeft w:val="0"/>
                                              <w:marRight w:val="0"/>
                                              <w:marTop w:val="0"/>
                                              <w:marBottom w:val="0"/>
                                              <w:divBdr>
                                                <w:top w:val="none" w:sz="0" w:space="0" w:color="auto"/>
                                                <w:left w:val="none" w:sz="0" w:space="0" w:color="auto"/>
                                                <w:bottom w:val="none" w:sz="0" w:space="0" w:color="auto"/>
                                                <w:right w:val="none" w:sz="0" w:space="0" w:color="auto"/>
                                              </w:divBdr>
                                              <w:divsChild>
                                                <w:div w:id="905799182">
                                                  <w:marLeft w:val="0"/>
                                                  <w:marRight w:val="0"/>
                                                  <w:marTop w:val="0"/>
                                                  <w:marBottom w:val="0"/>
                                                  <w:divBdr>
                                                    <w:top w:val="none" w:sz="0" w:space="0" w:color="auto"/>
                                                    <w:left w:val="none" w:sz="0" w:space="0" w:color="auto"/>
                                                    <w:bottom w:val="none" w:sz="0" w:space="0" w:color="auto"/>
                                                    <w:right w:val="none" w:sz="0" w:space="0" w:color="auto"/>
                                                  </w:divBdr>
                                                  <w:divsChild>
                                                    <w:div w:id="771171308">
                                                      <w:marLeft w:val="0"/>
                                                      <w:marRight w:val="0"/>
                                                      <w:marTop w:val="0"/>
                                                      <w:marBottom w:val="0"/>
                                                      <w:divBdr>
                                                        <w:top w:val="none" w:sz="0" w:space="0" w:color="auto"/>
                                                        <w:left w:val="none" w:sz="0" w:space="0" w:color="auto"/>
                                                        <w:bottom w:val="none" w:sz="0" w:space="0" w:color="auto"/>
                                                        <w:right w:val="none" w:sz="0" w:space="0" w:color="auto"/>
                                                      </w:divBdr>
                                                      <w:divsChild>
                                                        <w:div w:id="1500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6651855">
      <w:bodyDiv w:val="1"/>
      <w:marLeft w:val="0"/>
      <w:marRight w:val="0"/>
      <w:marTop w:val="0"/>
      <w:marBottom w:val="0"/>
      <w:divBdr>
        <w:top w:val="none" w:sz="0" w:space="0" w:color="auto"/>
        <w:left w:val="none" w:sz="0" w:space="0" w:color="auto"/>
        <w:bottom w:val="none" w:sz="0" w:space="0" w:color="auto"/>
        <w:right w:val="none" w:sz="0" w:space="0" w:color="auto"/>
      </w:divBdr>
    </w:div>
    <w:div w:id="1594627943">
      <w:bodyDiv w:val="1"/>
      <w:marLeft w:val="0"/>
      <w:marRight w:val="0"/>
      <w:marTop w:val="0"/>
      <w:marBottom w:val="0"/>
      <w:divBdr>
        <w:top w:val="none" w:sz="0" w:space="0" w:color="auto"/>
        <w:left w:val="none" w:sz="0" w:space="0" w:color="auto"/>
        <w:bottom w:val="none" w:sz="0" w:space="0" w:color="auto"/>
        <w:right w:val="none" w:sz="0" w:space="0" w:color="auto"/>
      </w:divBdr>
    </w:div>
    <w:div w:id="1674187345">
      <w:bodyDiv w:val="1"/>
      <w:marLeft w:val="0"/>
      <w:marRight w:val="0"/>
      <w:marTop w:val="0"/>
      <w:marBottom w:val="0"/>
      <w:divBdr>
        <w:top w:val="none" w:sz="0" w:space="0" w:color="auto"/>
        <w:left w:val="none" w:sz="0" w:space="0" w:color="auto"/>
        <w:bottom w:val="none" w:sz="0" w:space="0" w:color="auto"/>
        <w:right w:val="none" w:sz="0" w:space="0" w:color="auto"/>
      </w:divBdr>
    </w:div>
    <w:div w:id="1682197368">
      <w:bodyDiv w:val="1"/>
      <w:marLeft w:val="0"/>
      <w:marRight w:val="0"/>
      <w:marTop w:val="0"/>
      <w:marBottom w:val="0"/>
      <w:divBdr>
        <w:top w:val="none" w:sz="0" w:space="0" w:color="auto"/>
        <w:left w:val="none" w:sz="0" w:space="0" w:color="auto"/>
        <w:bottom w:val="none" w:sz="0" w:space="0" w:color="auto"/>
        <w:right w:val="none" w:sz="0" w:space="0" w:color="auto"/>
      </w:divBdr>
    </w:div>
    <w:div w:id="1852910176">
      <w:bodyDiv w:val="1"/>
      <w:marLeft w:val="0"/>
      <w:marRight w:val="0"/>
      <w:marTop w:val="0"/>
      <w:marBottom w:val="0"/>
      <w:divBdr>
        <w:top w:val="none" w:sz="0" w:space="0" w:color="auto"/>
        <w:left w:val="none" w:sz="0" w:space="0" w:color="auto"/>
        <w:bottom w:val="none" w:sz="0" w:space="0" w:color="auto"/>
        <w:right w:val="none" w:sz="0" w:space="0" w:color="auto"/>
      </w:divBdr>
    </w:div>
    <w:div w:id="18761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bf5a78-e357-47de-8b5d-f85b0ac68f40" xsi:nil="true"/>
    <lcf76f155ced4ddcb4097134ff3c332f xmlns="824f30f1-3c0f-4e15-b15f-77e036d58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0C2D669EE80A40807625C66541360C" ma:contentTypeVersion="18" ma:contentTypeDescription="Skapa ett nytt dokument." ma:contentTypeScope="" ma:versionID="4ad34eb7f9562d0d4aafd5e7cdec97e5">
  <xsd:schema xmlns:xsd="http://www.w3.org/2001/XMLSchema" xmlns:xs="http://www.w3.org/2001/XMLSchema" xmlns:p="http://schemas.microsoft.com/office/2006/metadata/properties" xmlns:ns2="824f30f1-3c0f-4e15-b15f-77e036d58456" xmlns:ns3="60ce5a14-c8d8-43fe-9a56-d99e9963bee1" xmlns:ns4="48bf5a78-e357-47de-8b5d-f85b0ac68f40" targetNamespace="http://schemas.microsoft.com/office/2006/metadata/properties" ma:root="true" ma:fieldsID="be9c75312ed2bbd0a9b3e6c34fdf6ace" ns2:_="" ns3:_="" ns4:_="">
    <xsd:import namespace="824f30f1-3c0f-4e15-b15f-77e036d58456"/>
    <xsd:import namespace="60ce5a14-c8d8-43fe-9a56-d99e9963bee1"/>
    <xsd:import namespace="48bf5a78-e357-47de-8b5d-f85b0ac68f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f30f1-3c0f-4e15-b15f-77e036d58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eringar" ma:readOnly="false" ma:fieldId="{5cf76f15-5ced-4ddc-b409-7134ff3c332f}" ma:taxonomyMulti="true" ma:sspId="416e829d-f284-4ff7-8186-3ac0651d97b9"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ce5a14-c8d8-43fe-9a56-d99e9963bee1" elementFormDefault="qualified">
    <xsd:import namespace="http://schemas.microsoft.com/office/2006/documentManagement/types"/>
    <xsd:import namespace="http://schemas.microsoft.com/office/infopath/2007/PartnerControls"/>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f5a78-e357-47de-8b5d-f85b0ac68f4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0a08eac-6ca9-4811-9993-563602b897ca}" ma:internalName="TaxCatchAll" ma:showField="CatchAllData" ma:web="60ce5a14-c8d8-43fe-9a56-d99e9963be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2D119-EF86-48C5-BDDA-B06D23466191}">
  <ds:schemaRefs>
    <ds:schemaRef ds:uri="http://schemas.microsoft.com/office/2006/metadata/properties"/>
    <ds:schemaRef ds:uri="http://schemas.microsoft.com/office/infopath/2007/PartnerControls"/>
    <ds:schemaRef ds:uri="48bf5a78-e357-47de-8b5d-f85b0ac68f40"/>
    <ds:schemaRef ds:uri="824f30f1-3c0f-4e15-b15f-77e036d58456"/>
  </ds:schemaRefs>
</ds:datastoreItem>
</file>

<file path=customXml/itemProps2.xml><?xml version="1.0" encoding="utf-8"?>
<ds:datastoreItem xmlns:ds="http://schemas.openxmlformats.org/officeDocument/2006/customXml" ds:itemID="{A302E6C4-6C24-4CD7-9FCA-2A2BBFBC9BBD}">
  <ds:schemaRefs>
    <ds:schemaRef ds:uri="http://schemas.microsoft.com/sharepoint/v3/contenttype/forms"/>
  </ds:schemaRefs>
</ds:datastoreItem>
</file>

<file path=customXml/itemProps3.xml><?xml version="1.0" encoding="utf-8"?>
<ds:datastoreItem xmlns:ds="http://schemas.openxmlformats.org/officeDocument/2006/customXml" ds:itemID="{0494C3B3-3442-4329-B4E6-6E5310664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f30f1-3c0f-4e15-b15f-77e036d58456"/>
    <ds:schemaRef ds:uri="60ce5a14-c8d8-43fe-9a56-d99e9963bee1"/>
    <ds:schemaRef ds:uri="48bf5a78-e357-47de-8b5d-f85b0ac6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Preuter</dc:creator>
  <cp:keywords/>
  <dc:description/>
  <cp:lastModifiedBy>Marit Preuter</cp:lastModifiedBy>
  <cp:revision>9</cp:revision>
  <dcterms:created xsi:type="dcterms:W3CDTF">2025-03-10T15:09:00Z</dcterms:created>
  <dcterms:modified xsi:type="dcterms:W3CDTF">2025-03-13T11:39:00Z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a5a16f1b-fda2-4239-b983-519ccf786a42</vt:lpwstr>
  </property>
  <property fmtid="{D5CDD505-2E9C-101B-9397-08002B2CF9AE}" pid="3" name="MSIP_Label_680afd86-dcf7-4483-b9eb-5af1dcd104e1_Enabled">
    <vt:lpwstr>true</vt:lpwstr>
  </property>
  <property fmtid="{D5CDD505-2E9C-101B-9397-08002B2CF9AE}" pid="4" name="MSIP_Label_680afd86-dcf7-4483-b9eb-5af1dcd104e1_SetDate">
    <vt:lpwstr>2024-11-19T12:02:34Z</vt:lpwstr>
  </property>
  <property fmtid="{D5CDD505-2E9C-101B-9397-08002B2CF9AE}" pid="5" name="MSIP_Label_680afd86-dcf7-4483-b9eb-5af1dcd104e1_Method">
    <vt:lpwstr>Standard</vt:lpwstr>
  </property>
  <property fmtid="{D5CDD505-2E9C-101B-9397-08002B2CF9AE}" pid="6" name="MSIP_Label_680afd86-dcf7-4483-b9eb-5af1dcd104e1_Name">
    <vt:lpwstr>K2 Intern</vt:lpwstr>
  </property>
  <property fmtid="{D5CDD505-2E9C-101B-9397-08002B2CF9AE}" pid="7" name="MSIP_Label_680afd86-dcf7-4483-b9eb-5af1dcd104e1_SiteId">
    <vt:lpwstr>5a9809cf-0bcb-413a-838a-09ecc40cc9e8</vt:lpwstr>
  </property>
  <property fmtid="{D5CDD505-2E9C-101B-9397-08002B2CF9AE}" pid="8" name="MSIP_Label_680afd86-dcf7-4483-b9eb-5af1dcd104e1_ActionId">
    <vt:lpwstr>43de7a8b-76f0-45e4-8182-cc80ecae80f9</vt:lpwstr>
  </property>
  <property fmtid="{D5CDD505-2E9C-101B-9397-08002B2CF9AE}" pid="9" name="MSIP_Label_680afd86-dcf7-4483-b9eb-5af1dcd104e1_ContentBits">
    <vt:lpwstr>0</vt:lpwstr>
  </property>
  <property fmtid="{D5CDD505-2E9C-101B-9397-08002B2CF9AE}" pid="10" name="ContentTypeId">
    <vt:lpwstr>0x010100D30C2D669EE80A40807625C66541360C</vt:lpwstr>
  </property>
  <property fmtid="{D5CDD505-2E9C-101B-9397-08002B2CF9AE}" pid="11" name="MediaServiceImageTags">
    <vt:lpwstr/>
  </property>
</Properties>
</file>